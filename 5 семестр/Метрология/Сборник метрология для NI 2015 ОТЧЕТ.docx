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C1" w:rsidRDefault="00FF50C1">
      <w:pPr>
        <w:rPr>
          <w:lang w:val="en-US"/>
        </w:rPr>
      </w:pPr>
    </w:p>
    <w:p w:rsidR="00505914" w:rsidRPr="00505914" w:rsidRDefault="00505914" w:rsidP="00505914">
      <w:pPr>
        <w:pStyle w:val="af1"/>
        <w:pBdr>
          <w:bottom w:val="single" w:sz="12" w:space="1" w:color="auto"/>
        </w:pBdr>
        <w:rPr>
          <w:sz w:val="32"/>
        </w:rPr>
      </w:pPr>
      <w:r w:rsidRPr="00505914">
        <w:rPr>
          <w:sz w:val="32"/>
        </w:rPr>
        <w:t xml:space="preserve">МИНИСТЕРСТВО  ОБРАЗОВАНИЯ  И  НАУКИ </w:t>
      </w:r>
      <w:r w:rsidRPr="00505914">
        <w:rPr>
          <w:sz w:val="32"/>
        </w:rPr>
        <w:br/>
        <w:t>РОССИЙСКОЙ  ФЕДЕРАЦИИ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НАЦИОНАЛЬНЫЙ ИССЛЕДОВАТЕЛЬСКИЙ УНИВЕРСИТЕТ «МЭИ»</w:t>
      </w:r>
    </w:p>
    <w:p w:rsidR="00505914" w:rsidRDefault="00505914" w:rsidP="00505914">
      <w:pPr>
        <w:rPr>
          <w:sz w:val="20"/>
        </w:rPr>
      </w:pPr>
    </w:p>
    <w:p w:rsidR="00505914" w:rsidRDefault="00505914" w:rsidP="00505914">
      <w:pPr>
        <w:jc w:val="center"/>
        <w:rPr>
          <w:b/>
        </w:rPr>
      </w:pPr>
    </w:p>
    <w:p w:rsidR="00505914" w:rsidRPr="00572605" w:rsidRDefault="00505914" w:rsidP="00505914">
      <w:pPr>
        <w:jc w:val="center"/>
        <w:rPr>
          <w:b/>
        </w:rPr>
      </w:pPr>
      <w:proofErr w:type="spellStart"/>
      <w:r>
        <w:rPr>
          <w:b/>
        </w:rPr>
        <w:t>Крутских</w:t>
      </w:r>
      <w:proofErr w:type="spellEnd"/>
      <w:r w:rsidRPr="00572605">
        <w:rPr>
          <w:b/>
        </w:rPr>
        <w:t xml:space="preserve"> В.В.</w:t>
      </w:r>
    </w:p>
    <w:p w:rsidR="00505914" w:rsidRDefault="00505914" w:rsidP="00505914">
      <w:pPr>
        <w:jc w:val="center"/>
      </w:pPr>
    </w:p>
    <w:p w:rsidR="00505914" w:rsidRPr="003B7815" w:rsidRDefault="00505914" w:rsidP="00505914">
      <w:pPr>
        <w:jc w:val="center"/>
      </w:pPr>
    </w:p>
    <w:p w:rsidR="00505914" w:rsidRPr="003B7815" w:rsidRDefault="00505914" w:rsidP="00505914">
      <w:pPr>
        <w:jc w:val="center"/>
      </w:pPr>
    </w:p>
    <w:p w:rsidR="00505914" w:rsidRDefault="00505914" w:rsidP="00505914">
      <w:pPr>
        <w:jc w:val="center"/>
        <w:rPr>
          <w:b/>
        </w:rPr>
      </w:pP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СБОРНИК ЛАБОРАТОРНЫХ РАБОТ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по курсу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«МЕТРОЛОГИЯ И ЭЛЕКТРОРАДИОИЗМЕРЕНИЯ»</w:t>
      </w:r>
    </w:p>
    <w:p w:rsidR="00505914" w:rsidRPr="003A0657" w:rsidRDefault="00505914" w:rsidP="00505914">
      <w:pPr>
        <w:jc w:val="center"/>
        <w:rPr>
          <w:b/>
        </w:rPr>
      </w:pPr>
    </w:p>
    <w:p w:rsidR="00505914" w:rsidRDefault="00505914" w:rsidP="00505914">
      <w:pPr>
        <w:jc w:val="center"/>
        <w:rPr>
          <w:szCs w:val="28"/>
        </w:rPr>
      </w:pPr>
      <w:r w:rsidRPr="00572605">
        <w:rPr>
          <w:b/>
          <w:szCs w:val="28"/>
        </w:rPr>
        <w:t>ЛАБОРАТО</w:t>
      </w:r>
      <w:r>
        <w:rPr>
          <w:b/>
          <w:szCs w:val="28"/>
        </w:rPr>
        <w:t xml:space="preserve">РНЫЕ </w:t>
      </w:r>
      <w:r w:rsidRPr="00572605">
        <w:rPr>
          <w:b/>
          <w:szCs w:val="28"/>
        </w:rPr>
        <w:t>РАБОТЫ</w:t>
      </w:r>
      <w:r>
        <w:rPr>
          <w:b/>
          <w:szCs w:val="28"/>
        </w:rPr>
        <w:t xml:space="preserve"> № 1-7</w:t>
      </w:r>
    </w:p>
    <w:p w:rsidR="00505914" w:rsidRPr="00572605" w:rsidRDefault="00505914" w:rsidP="00505914">
      <w:pPr>
        <w:jc w:val="center"/>
        <w:rPr>
          <w:i/>
          <w:iCs/>
          <w:szCs w:val="28"/>
        </w:rPr>
      </w:pPr>
      <w:r w:rsidRPr="00572605">
        <w:rPr>
          <w:szCs w:val="28"/>
        </w:rPr>
        <w:t xml:space="preserve">Методическое пособие </w:t>
      </w:r>
      <w:r w:rsidRPr="00572605">
        <w:rPr>
          <w:szCs w:val="28"/>
        </w:rPr>
        <w:br/>
        <w:t xml:space="preserve">по курсу </w:t>
      </w:r>
      <w:r w:rsidRPr="00572605">
        <w:rPr>
          <w:szCs w:val="28"/>
        </w:rPr>
        <w:br/>
        <w:t>«</w:t>
      </w:r>
      <w:r>
        <w:rPr>
          <w:szCs w:val="28"/>
        </w:rPr>
        <w:t>Метрология  и радиоизмерения</w:t>
      </w:r>
      <w:r w:rsidRPr="00572605">
        <w:rPr>
          <w:i/>
          <w:iCs/>
          <w:szCs w:val="28"/>
        </w:rPr>
        <w:t>»</w:t>
      </w:r>
    </w:p>
    <w:p w:rsidR="00505914" w:rsidRDefault="00505914" w:rsidP="00505914">
      <w:pPr>
        <w:pStyle w:val="3"/>
        <w:rPr>
          <w:i/>
          <w:iCs/>
        </w:rPr>
      </w:pPr>
    </w:p>
    <w:p w:rsidR="00505914" w:rsidRPr="00572605" w:rsidRDefault="00505914" w:rsidP="00505914">
      <w:pPr>
        <w:pStyle w:val="3"/>
        <w:rPr>
          <w:sz w:val="28"/>
          <w:szCs w:val="28"/>
        </w:rPr>
      </w:pPr>
      <w:r w:rsidRPr="00572605">
        <w:rPr>
          <w:sz w:val="28"/>
          <w:szCs w:val="28"/>
        </w:rPr>
        <w:t>для студентов, обучающихся</w:t>
      </w:r>
      <w:r w:rsidRPr="00572605">
        <w:rPr>
          <w:sz w:val="28"/>
          <w:szCs w:val="28"/>
        </w:rPr>
        <w:br/>
        <w:t xml:space="preserve"> по направлению «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_______</w:t>
      </w:r>
      <w:r w:rsidRPr="00572605">
        <w:rPr>
          <w:sz w:val="28"/>
          <w:szCs w:val="28"/>
        </w:rPr>
        <w:t>»</w:t>
      </w:r>
    </w:p>
    <w:p w:rsidR="00505914" w:rsidRDefault="00505914" w:rsidP="00505914"/>
    <w:p w:rsidR="00505914" w:rsidRDefault="00505914" w:rsidP="00505914"/>
    <w:p w:rsidR="00505914" w:rsidRDefault="00505914" w:rsidP="00505914"/>
    <w:p w:rsidR="00505914" w:rsidRDefault="00505914" w:rsidP="00505914"/>
    <w:p w:rsidR="00505914" w:rsidRPr="00505914" w:rsidRDefault="00505914" w:rsidP="00505914">
      <w:pPr>
        <w:jc w:val="center"/>
        <w:rPr>
          <w:b/>
          <w:sz w:val="24"/>
          <w:szCs w:val="24"/>
        </w:rPr>
      </w:pPr>
      <w:r w:rsidRPr="00505914">
        <w:rPr>
          <w:b/>
          <w:sz w:val="24"/>
          <w:szCs w:val="24"/>
        </w:rPr>
        <w:t>Москва                        МЭИ                                  2015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  <w:r>
        <w:rPr>
          <w:sz w:val="18"/>
        </w:rPr>
        <w:lastRenderedPageBreak/>
        <w:t>УДК</w:t>
      </w:r>
    </w:p>
    <w:p w:rsidR="00505914" w:rsidRPr="003B7815" w:rsidRDefault="00505914" w:rsidP="00505914">
      <w:pPr>
        <w:rPr>
          <w:sz w:val="18"/>
        </w:rPr>
      </w:pPr>
      <w:r w:rsidRPr="00A42F14">
        <w:rPr>
          <w:sz w:val="18"/>
        </w:rPr>
        <w:t>621.</w:t>
      </w:r>
      <w:r w:rsidRPr="003B7815">
        <w:rPr>
          <w:sz w:val="18"/>
        </w:rPr>
        <w:t>396</w:t>
      </w:r>
    </w:p>
    <w:p w:rsidR="00505914" w:rsidRPr="003B7815" w:rsidRDefault="00505914" w:rsidP="00505914">
      <w:pPr>
        <w:rPr>
          <w:sz w:val="18"/>
        </w:rPr>
      </w:pPr>
      <w:r>
        <w:rPr>
          <w:sz w:val="18"/>
          <w:lang w:val="en-US"/>
        </w:rPr>
        <w:t>K</w:t>
      </w:r>
      <w:r w:rsidRPr="003B7815">
        <w:rPr>
          <w:sz w:val="18"/>
        </w:rPr>
        <w:t xml:space="preserve"> 227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Pr="00955212" w:rsidRDefault="00505914" w:rsidP="00505914">
      <w:pPr>
        <w:pStyle w:val="5"/>
        <w:jc w:val="center"/>
        <w:rPr>
          <w:rFonts w:ascii="Times New Roman" w:hAnsi="Times New Roman"/>
          <w:b/>
          <w:sz w:val="18"/>
          <w:szCs w:val="18"/>
        </w:rPr>
      </w:pPr>
      <w:r w:rsidRPr="00955212">
        <w:rPr>
          <w:rFonts w:ascii="Times New Roman" w:hAnsi="Times New Roman"/>
          <w:sz w:val="18"/>
          <w:szCs w:val="18"/>
        </w:rPr>
        <w:t>Утверждено учебным управлением МЭИ</w:t>
      </w:r>
    </w:p>
    <w:p w:rsidR="00505914" w:rsidRDefault="00505914" w:rsidP="00505914">
      <w:pPr>
        <w:jc w:val="center"/>
        <w:rPr>
          <w:i/>
          <w:iCs/>
          <w:sz w:val="18"/>
        </w:rPr>
      </w:pPr>
      <w:r>
        <w:rPr>
          <w:i/>
          <w:iCs/>
          <w:sz w:val="18"/>
        </w:rPr>
        <w:t>Подготовлено на кафедре основ радиотехники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  <w:r>
        <w:rPr>
          <w:sz w:val="18"/>
        </w:rPr>
        <w:t xml:space="preserve">Рецензент:  </w:t>
      </w:r>
    </w:p>
    <w:p w:rsidR="00505914" w:rsidRDefault="00505914" w:rsidP="00505914">
      <w:pPr>
        <w:rPr>
          <w:sz w:val="18"/>
        </w:rPr>
      </w:pPr>
    </w:p>
    <w:p w:rsidR="00505914" w:rsidRPr="00462FCD" w:rsidRDefault="00505914" w:rsidP="00505914">
      <w:pPr>
        <w:pStyle w:val="7"/>
        <w:ind w:firstLine="720"/>
        <w:rPr>
          <w:rFonts w:ascii="Times New Roman" w:hAnsi="Times New Roman"/>
          <w:sz w:val="20"/>
        </w:rPr>
      </w:pPr>
      <w:proofErr w:type="spellStart"/>
      <w:r w:rsidRPr="00462FCD">
        <w:rPr>
          <w:rFonts w:ascii="Times New Roman" w:hAnsi="Times New Roman"/>
          <w:sz w:val="20"/>
          <w:szCs w:val="28"/>
        </w:rPr>
        <w:t>Крутских</w:t>
      </w:r>
      <w:proofErr w:type="spellEnd"/>
      <w:r w:rsidRPr="00462FCD">
        <w:rPr>
          <w:rFonts w:ascii="Times New Roman" w:hAnsi="Times New Roman"/>
          <w:sz w:val="20"/>
          <w:szCs w:val="28"/>
        </w:rPr>
        <w:t xml:space="preserve"> В.В.</w:t>
      </w:r>
    </w:p>
    <w:p w:rsidR="00505914" w:rsidRPr="00800902" w:rsidRDefault="00505914" w:rsidP="00505914">
      <w:pPr>
        <w:pStyle w:val="ad"/>
        <w:ind w:left="720"/>
        <w:rPr>
          <w:sz w:val="20"/>
        </w:rPr>
      </w:pPr>
      <w:r>
        <w:rPr>
          <w:sz w:val="20"/>
        </w:rPr>
        <w:t>Метрология и радиоизмерения</w:t>
      </w:r>
    </w:p>
    <w:p w:rsidR="00505914" w:rsidRPr="00572605" w:rsidRDefault="00505914" w:rsidP="00505914">
      <w:pPr>
        <w:pStyle w:val="ad"/>
        <w:ind w:left="720"/>
        <w:rPr>
          <w:sz w:val="20"/>
        </w:rPr>
      </w:pPr>
      <w:r>
        <w:rPr>
          <w:sz w:val="20"/>
        </w:rPr>
        <w:t xml:space="preserve">Лабораторно-практические </w:t>
      </w:r>
      <w:r w:rsidRPr="00572605">
        <w:rPr>
          <w:sz w:val="20"/>
        </w:rPr>
        <w:t xml:space="preserve"> работы</w:t>
      </w:r>
      <w:r>
        <w:rPr>
          <w:sz w:val="20"/>
        </w:rPr>
        <w:t xml:space="preserve"> №1- 7</w:t>
      </w:r>
      <w:r w:rsidRPr="00572605">
        <w:rPr>
          <w:sz w:val="20"/>
        </w:rPr>
        <w:t>: методическое пособие /</w:t>
      </w:r>
      <w:r w:rsidRPr="000574DB">
        <w:rPr>
          <w:sz w:val="20"/>
        </w:rPr>
        <w:t xml:space="preserve"> </w:t>
      </w:r>
      <w:proofErr w:type="spellStart"/>
      <w:r w:rsidRPr="00572605">
        <w:rPr>
          <w:sz w:val="20"/>
        </w:rPr>
        <w:t>Крутских</w:t>
      </w:r>
      <w:proofErr w:type="spellEnd"/>
      <w:r w:rsidRPr="000574DB">
        <w:rPr>
          <w:sz w:val="20"/>
        </w:rPr>
        <w:t xml:space="preserve"> </w:t>
      </w:r>
      <w:r w:rsidRPr="00572605">
        <w:rPr>
          <w:sz w:val="20"/>
        </w:rPr>
        <w:t>В.В</w:t>
      </w:r>
      <w:r>
        <w:rPr>
          <w:sz w:val="20"/>
        </w:rPr>
        <w:t>.</w:t>
      </w:r>
      <w:r w:rsidRPr="00572605">
        <w:rPr>
          <w:sz w:val="20"/>
        </w:rPr>
        <w:t xml:space="preserve"> – М.: МЭИ, 20</w:t>
      </w:r>
      <w:r>
        <w:rPr>
          <w:sz w:val="20"/>
        </w:rPr>
        <w:t>15</w:t>
      </w:r>
      <w:r w:rsidRPr="00572605">
        <w:rPr>
          <w:sz w:val="20"/>
        </w:rPr>
        <w:t>. –</w:t>
      </w:r>
      <w:r>
        <w:rPr>
          <w:sz w:val="20"/>
        </w:rPr>
        <w:t>30</w:t>
      </w:r>
      <w:r w:rsidRPr="00572605">
        <w:rPr>
          <w:sz w:val="20"/>
        </w:rPr>
        <w:t xml:space="preserve"> </w:t>
      </w:r>
      <w:proofErr w:type="gramStart"/>
      <w:r w:rsidRPr="00572605">
        <w:rPr>
          <w:sz w:val="20"/>
        </w:rPr>
        <w:t>с</w:t>
      </w:r>
      <w:proofErr w:type="gramEnd"/>
      <w:r w:rsidRPr="00572605">
        <w:rPr>
          <w:sz w:val="20"/>
        </w:rPr>
        <w:t>.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Pr="00505914" w:rsidRDefault="00505914" w:rsidP="00505914">
      <w:pPr>
        <w:ind w:left="720" w:firstLine="360"/>
        <w:rPr>
          <w:sz w:val="18"/>
          <w:szCs w:val="28"/>
          <w:highlight w:val="yellow"/>
        </w:rPr>
      </w:pPr>
      <w:r w:rsidRPr="00505914">
        <w:rPr>
          <w:sz w:val="18"/>
          <w:szCs w:val="28"/>
          <w:highlight w:val="yellow"/>
        </w:rPr>
        <w:t xml:space="preserve">Содержит  описания лабораторных работ по курсу "ОСНОВЫ ЦИФРОВОЙ ТЕХНИКИ", которые кафедра Основ радиотехники ведет на ряде специальностей Инженерно-экономического института НИУ «МЭИ». </w:t>
      </w:r>
    </w:p>
    <w:p w:rsidR="00505914" w:rsidRPr="00505914" w:rsidRDefault="00505914" w:rsidP="00505914">
      <w:pPr>
        <w:ind w:left="720" w:firstLine="360"/>
        <w:rPr>
          <w:sz w:val="18"/>
          <w:szCs w:val="28"/>
          <w:highlight w:val="yellow"/>
        </w:rPr>
      </w:pPr>
      <w:r w:rsidRPr="00505914">
        <w:rPr>
          <w:sz w:val="18"/>
          <w:szCs w:val="28"/>
          <w:highlight w:val="yellow"/>
        </w:rPr>
        <w:t xml:space="preserve">В представленных лабораторных работах изучаются принципы цифровой </w:t>
      </w:r>
      <w:proofErr w:type="spellStart"/>
      <w:r w:rsidRPr="00505914">
        <w:rPr>
          <w:sz w:val="18"/>
          <w:szCs w:val="28"/>
          <w:highlight w:val="yellow"/>
        </w:rPr>
        <w:t>схемотехники</w:t>
      </w:r>
      <w:proofErr w:type="spellEnd"/>
      <w:proofErr w:type="gramStart"/>
      <w:r w:rsidRPr="00505914">
        <w:rPr>
          <w:sz w:val="18"/>
          <w:szCs w:val="28"/>
          <w:highlight w:val="yellow"/>
        </w:rPr>
        <w:t>..</w:t>
      </w:r>
      <w:proofErr w:type="gramEnd"/>
    </w:p>
    <w:p w:rsidR="00505914" w:rsidRPr="00505914" w:rsidRDefault="00505914" w:rsidP="00505914">
      <w:pPr>
        <w:ind w:left="720" w:firstLine="360"/>
        <w:jc w:val="both"/>
        <w:rPr>
          <w:sz w:val="18"/>
          <w:highlight w:val="yellow"/>
        </w:rPr>
      </w:pPr>
      <w:r w:rsidRPr="00505914">
        <w:rPr>
          <w:sz w:val="18"/>
          <w:highlight w:val="yellow"/>
        </w:rPr>
        <w:t xml:space="preserve">Пособие предназначено  для студентов </w:t>
      </w:r>
      <w:r w:rsidRPr="00505914">
        <w:rPr>
          <w:sz w:val="18"/>
          <w:szCs w:val="28"/>
          <w:highlight w:val="yellow"/>
        </w:rPr>
        <w:t>Инженерно-экономического института и «Радиотехнического ф</w:t>
      </w:r>
      <w:r w:rsidRPr="00505914">
        <w:rPr>
          <w:sz w:val="18"/>
          <w:szCs w:val="28"/>
          <w:highlight w:val="yellow"/>
        </w:rPr>
        <w:t>а</w:t>
      </w:r>
      <w:r w:rsidRPr="00505914">
        <w:rPr>
          <w:sz w:val="18"/>
          <w:szCs w:val="28"/>
          <w:highlight w:val="yellow"/>
        </w:rPr>
        <w:t>культета» НИУ «МЭИ».</w:t>
      </w:r>
    </w:p>
    <w:p w:rsidR="00505914" w:rsidRPr="00505914" w:rsidRDefault="00505914" w:rsidP="00505914">
      <w:pPr>
        <w:ind w:left="720" w:firstLine="360"/>
        <w:jc w:val="both"/>
        <w:rPr>
          <w:sz w:val="18"/>
          <w:highlight w:val="yellow"/>
        </w:rPr>
      </w:pPr>
    </w:p>
    <w:p w:rsidR="00505914" w:rsidRDefault="00505914" w:rsidP="00505914">
      <w:pPr>
        <w:ind w:left="720" w:firstLine="360"/>
        <w:jc w:val="both"/>
        <w:rPr>
          <w:sz w:val="18"/>
        </w:rPr>
      </w:pPr>
      <w:r w:rsidRPr="00505914">
        <w:rPr>
          <w:sz w:val="18"/>
          <w:highlight w:val="yellow"/>
        </w:rPr>
        <w:t>Продолжительность лабораторных или лабораторно-практических  занятий – 2 часа.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jc w:val="right"/>
        <w:rPr>
          <w:sz w:val="16"/>
        </w:rPr>
      </w:pPr>
      <w:r>
        <w:rPr>
          <w:sz w:val="16"/>
        </w:rPr>
        <w:t>© НИУ «МЭИ», 2015</w:t>
      </w:r>
    </w:p>
    <w:p w:rsidR="00505914" w:rsidRDefault="00505914" w:rsidP="00505914">
      <w:pPr>
        <w:jc w:val="right"/>
        <w:rPr>
          <w:sz w:val="16"/>
        </w:rPr>
      </w:pPr>
    </w:p>
    <w:p w:rsidR="00505914" w:rsidRDefault="00505914" w:rsidP="00505914">
      <w:pPr>
        <w:jc w:val="right"/>
        <w:rPr>
          <w:sz w:val="16"/>
        </w:rPr>
      </w:pPr>
    </w:p>
    <w:p w:rsidR="00505914" w:rsidRDefault="00505914" w:rsidP="00505914">
      <w:pPr>
        <w:jc w:val="right"/>
        <w:rPr>
          <w:sz w:val="16"/>
        </w:rPr>
      </w:pPr>
    </w:p>
    <w:p w:rsidR="00EC51C4" w:rsidRDefault="00EC51C4"/>
    <w:p w:rsidR="00DE0750" w:rsidRPr="00EC51C4" w:rsidRDefault="00EC51C4" w:rsidP="00EC51C4">
      <w:pPr>
        <w:pStyle w:val="1"/>
      </w:pPr>
      <w:bookmarkStart w:id="0" w:name="_Toc343105552"/>
      <w:r>
        <w:lastRenderedPageBreak/>
        <w:t>Предисловие</w:t>
      </w:r>
      <w:bookmarkEnd w:id="0"/>
    </w:p>
    <w:p w:rsidR="000903C2" w:rsidRDefault="007B517E" w:rsidP="000903C2">
      <w:pPr>
        <w:ind w:firstLine="567"/>
        <w:jc w:val="both"/>
      </w:pPr>
      <w:r>
        <w:t>Переход на новое оборудование требует от инженеров и техников о</w:t>
      </w:r>
      <w:r>
        <w:t>с</w:t>
      </w:r>
      <w:r>
        <w:t xml:space="preserve">воения методов работы </w:t>
      </w:r>
      <w:r w:rsidR="000903C2">
        <w:t xml:space="preserve">с новыми приборами </w:t>
      </w:r>
      <w:r>
        <w:t>и понимания процессов прот</w:t>
      </w:r>
      <w:r>
        <w:t>е</w:t>
      </w:r>
      <w:r>
        <w:t>кающи</w:t>
      </w:r>
      <w:r w:rsidR="000903C2">
        <w:t>х</w:t>
      </w:r>
      <w:r>
        <w:t xml:space="preserve"> при измерении различных электрических величин. Очень часто</w:t>
      </w:r>
      <w:r w:rsidR="000903C2">
        <w:t>,</w:t>
      </w:r>
      <w:r>
        <w:t xml:space="preserve"> </w:t>
      </w:r>
      <w:proofErr w:type="gramStart"/>
      <w:r>
        <w:t>сп</w:t>
      </w:r>
      <w:r>
        <w:t>е</w:t>
      </w:r>
      <w:r>
        <w:t>циалист</w:t>
      </w:r>
      <w:proofErr w:type="gramEnd"/>
      <w:r>
        <w:t xml:space="preserve"> владеющий цифровой техникой не в состоянии объяснить получе</w:t>
      </w:r>
      <w:r>
        <w:t>н</w:t>
      </w:r>
      <w:r>
        <w:t xml:space="preserve">ные на экране результаты. Как правило, ошибки в трактовке результата, а иногда и собственно в результатах измерения возникают из-за </w:t>
      </w:r>
      <w:r w:rsidR="000903C2">
        <w:t>неправильно выбранной</w:t>
      </w:r>
      <w:r>
        <w:t xml:space="preserve"> методики измерения и </w:t>
      </w:r>
      <w:r w:rsidR="000903C2">
        <w:t>обработки</w:t>
      </w:r>
      <w:r w:rsidR="00622922">
        <w:t xml:space="preserve">. Поэтому, </w:t>
      </w:r>
      <w:r w:rsidR="00622922" w:rsidRPr="000903C2">
        <w:rPr>
          <w:b/>
        </w:rPr>
        <w:t>основной</w:t>
      </w:r>
      <w:r w:rsidR="00622922">
        <w:t xml:space="preserve"> </w:t>
      </w:r>
      <w:r w:rsidR="00622922" w:rsidRPr="00622922">
        <w:rPr>
          <w:b/>
        </w:rPr>
        <w:t xml:space="preserve">целью данного сборника является не столько обучение работе с приборами, сколько понимание физических принципов и методики измерения </w:t>
      </w:r>
      <w:r w:rsidR="000903C2">
        <w:rPr>
          <w:b/>
        </w:rPr>
        <w:t>зн</w:t>
      </w:r>
      <w:r w:rsidR="000903C2">
        <w:rPr>
          <w:b/>
        </w:rPr>
        <w:t>а</w:t>
      </w:r>
      <w:r w:rsidR="000903C2">
        <w:rPr>
          <w:b/>
        </w:rPr>
        <w:t xml:space="preserve">чений </w:t>
      </w:r>
      <w:r w:rsidR="00622922" w:rsidRPr="00622922">
        <w:rPr>
          <w:b/>
        </w:rPr>
        <w:t xml:space="preserve">различных параметров электрических величин, </w:t>
      </w:r>
      <w:r w:rsidR="000903C2">
        <w:rPr>
          <w:b/>
        </w:rPr>
        <w:t xml:space="preserve">их </w:t>
      </w:r>
      <w:r w:rsidR="00622922" w:rsidRPr="00622922">
        <w:rPr>
          <w:b/>
        </w:rPr>
        <w:t>оценки и п</w:t>
      </w:r>
      <w:r w:rsidR="00622922" w:rsidRPr="00622922">
        <w:rPr>
          <w:b/>
        </w:rPr>
        <w:t>о</w:t>
      </w:r>
      <w:r w:rsidR="00622922" w:rsidRPr="00622922">
        <w:rPr>
          <w:b/>
        </w:rPr>
        <w:t>нимания причины возникновения погрешности</w:t>
      </w:r>
      <w:r w:rsidR="00622922">
        <w:t>.</w:t>
      </w:r>
      <w:r w:rsidR="000903C2" w:rsidRPr="000903C2">
        <w:t xml:space="preserve"> </w:t>
      </w:r>
    </w:p>
    <w:p w:rsidR="000903C2" w:rsidRPr="001E43E4" w:rsidRDefault="000903C2" w:rsidP="000903C2">
      <w:pPr>
        <w:ind w:firstLine="567"/>
        <w:jc w:val="both"/>
      </w:pPr>
      <w:r>
        <w:t>Данный курс лабораторных работ был разработан на кафедре Основ р</w:t>
      </w:r>
      <w:r>
        <w:t>а</w:t>
      </w:r>
      <w:r>
        <w:t xml:space="preserve">диотехники национального исследовательского университета «МЭИ» при поддержке компании </w:t>
      </w:r>
      <w:r>
        <w:rPr>
          <w:lang w:val="en-US"/>
        </w:rPr>
        <w:t>National</w:t>
      </w:r>
      <w:r w:rsidRPr="001E43E4">
        <w:t xml:space="preserve"> </w:t>
      </w:r>
      <w:r>
        <w:rPr>
          <w:lang w:val="en-US"/>
        </w:rPr>
        <w:t>Instrument</w:t>
      </w:r>
      <w:r>
        <w:t xml:space="preserve">. </w:t>
      </w:r>
      <w:r w:rsidR="003D3027">
        <w:t>В данный сборник вошли лабор</w:t>
      </w:r>
      <w:r w:rsidR="003D3027">
        <w:t>а</w:t>
      </w:r>
      <w:r w:rsidR="003D3027">
        <w:t>торные работы максимально приближенные к реальным задачам инженера. Данные работы являются логическим продолжением, проводимых на кафе</w:t>
      </w:r>
      <w:r w:rsidR="003D3027">
        <w:t>д</w:t>
      </w:r>
      <w:r w:rsidR="003D3027">
        <w:t>ре лабораторных работ в течени</w:t>
      </w:r>
      <w:proofErr w:type="gramStart"/>
      <w:r w:rsidR="003D3027">
        <w:t>и</w:t>
      </w:r>
      <w:proofErr w:type="gramEnd"/>
      <w:r w:rsidR="003D3027">
        <w:t xml:space="preserve"> многих лет </w:t>
      </w:r>
      <w:r>
        <w:t>для студентов обучающихся по направлениям «Радиотехника», «Биотехнические аппараты приборы и сист</w:t>
      </w:r>
      <w:r>
        <w:t>е</w:t>
      </w:r>
      <w:r>
        <w:t xml:space="preserve">мы», «Комплексные системы </w:t>
      </w:r>
      <w:proofErr w:type="spellStart"/>
      <w:r>
        <w:t>безопастности</w:t>
      </w:r>
      <w:proofErr w:type="spellEnd"/>
      <w:r>
        <w:t>».</w:t>
      </w:r>
      <w:r w:rsidRPr="001E43E4">
        <w:t xml:space="preserve"> </w:t>
      </w:r>
    </w:p>
    <w:p w:rsidR="00622922" w:rsidRDefault="00622922" w:rsidP="00EC51C4">
      <w:pPr>
        <w:ind w:firstLine="567"/>
        <w:jc w:val="both"/>
      </w:pPr>
      <w:r>
        <w:t>В данном сборнике лабораторные работы отличаются от традиционных тем, что обучающийся не обязан выполнить все пункты задания, а может в</w:t>
      </w:r>
      <w:r>
        <w:t>ы</w:t>
      </w:r>
      <w:r>
        <w:t xml:space="preserve">полнить только часть, при этом </w:t>
      </w:r>
      <w:r w:rsidR="003D3027">
        <w:t>обучающийся</w:t>
      </w:r>
      <w:r>
        <w:t xml:space="preserve"> знает, на какой уровень он претендует. В целом</w:t>
      </w:r>
      <w:r w:rsidR="003D3027">
        <w:t xml:space="preserve"> можно сказать:</w:t>
      </w:r>
      <w:r>
        <w:t xml:space="preserve"> уровень </w:t>
      </w:r>
      <w:r w:rsidRPr="00622922">
        <w:rPr>
          <w:b/>
          <w:i/>
        </w:rPr>
        <w:t xml:space="preserve">удовлетворительно </w:t>
      </w:r>
      <w:r w:rsidR="003D3027">
        <w:t>–</w:t>
      </w:r>
      <w:r>
        <w:t xml:space="preserve"> </w:t>
      </w:r>
      <w:r w:rsidR="003D3027">
        <w:t>показ</w:t>
      </w:r>
      <w:r w:rsidR="003D3027">
        <w:t>ы</w:t>
      </w:r>
      <w:r w:rsidR="003D3027">
        <w:t>вает</w:t>
      </w:r>
      <w:r>
        <w:t xml:space="preserve"> умение пользоваться </w:t>
      </w:r>
      <w:r w:rsidR="003D3027">
        <w:t xml:space="preserve">измерительным </w:t>
      </w:r>
      <w:r>
        <w:t xml:space="preserve">прибором, уровень </w:t>
      </w:r>
      <w:r w:rsidRPr="00622922">
        <w:rPr>
          <w:b/>
          <w:i/>
        </w:rPr>
        <w:t>хорошо</w:t>
      </w:r>
      <w:r>
        <w:t xml:space="preserve"> – ук</w:t>
      </w:r>
      <w:r>
        <w:t>а</w:t>
      </w:r>
      <w:r>
        <w:t xml:space="preserve">зывает на умение не только провести измерения, но и оценить погрешность и </w:t>
      </w:r>
      <w:r w:rsidR="007334F0">
        <w:t>учесть погрешно</w:t>
      </w:r>
      <w:r w:rsidR="003D3027">
        <w:t xml:space="preserve">сть </w:t>
      </w:r>
      <w:r>
        <w:t xml:space="preserve">метода измерения, а уровень </w:t>
      </w:r>
      <w:r w:rsidRPr="00622922">
        <w:rPr>
          <w:b/>
          <w:i/>
        </w:rPr>
        <w:t>отлично</w:t>
      </w:r>
      <w:r w:rsidRPr="00622922">
        <w:rPr>
          <w:b/>
        </w:rPr>
        <w:t xml:space="preserve"> </w:t>
      </w:r>
      <w:r>
        <w:t xml:space="preserve">– </w:t>
      </w:r>
      <w:r w:rsidR="007334F0">
        <w:t>показывает н</w:t>
      </w:r>
      <w:r w:rsidR="007334F0">
        <w:t>а</w:t>
      </w:r>
      <w:r w:rsidR="007334F0">
        <w:t xml:space="preserve">личие </w:t>
      </w:r>
      <w:r>
        <w:t>навыка программирования прибора для заданной измерительной зад</w:t>
      </w:r>
      <w:r>
        <w:t>а</w:t>
      </w:r>
      <w:r>
        <w:t>чи.</w:t>
      </w:r>
    </w:p>
    <w:p w:rsidR="007B517E" w:rsidRPr="007334F0" w:rsidRDefault="00622922" w:rsidP="00EC51C4">
      <w:pPr>
        <w:ind w:firstLine="567"/>
        <w:jc w:val="both"/>
        <w:rPr>
          <w:b/>
        </w:rPr>
      </w:pPr>
      <w:r>
        <w:t xml:space="preserve"> </w:t>
      </w:r>
      <w:r w:rsidRPr="008A2F45">
        <w:rPr>
          <w:b/>
        </w:rPr>
        <w:t>При подготовке к работе требуется основательно проработать в</w:t>
      </w:r>
      <w:r w:rsidRPr="008A2F45">
        <w:rPr>
          <w:b/>
        </w:rPr>
        <w:t>о</w:t>
      </w:r>
      <w:r w:rsidRPr="008A2F45">
        <w:rPr>
          <w:b/>
        </w:rPr>
        <w:t xml:space="preserve">просы домашнего задания, иначе </w:t>
      </w:r>
      <w:r w:rsidR="002A77E0" w:rsidRPr="008A2F45">
        <w:rPr>
          <w:b/>
        </w:rPr>
        <w:t>далеко не все пункты удасться выпо</w:t>
      </w:r>
      <w:r w:rsidR="002A77E0" w:rsidRPr="008A2F45">
        <w:rPr>
          <w:b/>
        </w:rPr>
        <w:t>л</w:t>
      </w:r>
      <w:r w:rsidR="002A77E0" w:rsidRPr="008A2F45">
        <w:rPr>
          <w:b/>
        </w:rPr>
        <w:t>нить</w:t>
      </w:r>
      <w:r w:rsidR="007334F0">
        <w:rPr>
          <w:b/>
        </w:rPr>
        <w:t xml:space="preserve"> в лаборатории</w:t>
      </w:r>
      <w:r w:rsidR="008A2F45" w:rsidRPr="008A2F45">
        <w:rPr>
          <w:b/>
        </w:rPr>
        <w:t>. Литература</w:t>
      </w:r>
      <w:r w:rsidR="007334F0">
        <w:rPr>
          <w:b/>
        </w:rPr>
        <w:t>,</w:t>
      </w:r>
      <w:r w:rsidR="008A2F45" w:rsidRPr="008A2F45">
        <w:rPr>
          <w:b/>
        </w:rPr>
        <w:t xml:space="preserve"> приведенная в конце сборника</w:t>
      </w:r>
      <w:r w:rsidR="007334F0">
        <w:rPr>
          <w:b/>
        </w:rPr>
        <w:t>,</w:t>
      </w:r>
      <w:r w:rsidR="008A2F45" w:rsidRPr="008A2F45">
        <w:rPr>
          <w:b/>
        </w:rPr>
        <w:t xml:space="preserve"> окажет существенную помощь при подготовке к работе</w:t>
      </w:r>
      <w:r w:rsidR="002A77E0">
        <w:t xml:space="preserve">. </w:t>
      </w:r>
      <w:r w:rsidR="007334F0" w:rsidRPr="007334F0">
        <w:rPr>
          <w:b/>
        </w:rPr>
        <w:t>Также потребуются и</w:t>
      </w:r>
      <w:r w:rsidR="007334F0" w:rsidRPr="007334F0">
        <w:rPr>
          <w:b/>
        </w:rPr>
        <w:t>н</w:t>
      </w:r>
      <w:r w:rsidR="007334F0" w:rsidRPr="007334F0">
        <w:rPr>
          <w:b/>
        </w:rPr>
        <w:t xml:space="preserve">струкции приборов, которые можно взять на сайте производителя. </w:t>
      </w:r>
    </w:p>
    <w:p w:rsidR="002A77E0" w:rsidRDefault="002A77E0" w:rsidP="00EC51C4">
      <w:pPr>
        <w:ind w:firstLine="567"/>
        <w:jc w:val="both"/>
      </w:pPr>
      <w:r>
        <w:t xml:space="preserve">Работа рассчитана на 2 </w:t>
      </w:r>
      <w:proofErr w:type="gramStart"/>
      <w:r>
        <w:t>академических</w:t>
      </w:r>
      <w:proofErr w:type="gramEnd"/>
      <w:r>
        <w:t xml:space="preserve"> часа, без учета опроса и колло</w:t>
      </w:r>
      <w:r>
        <w:t>к</w:t>
      </w:r>
      <w:r>
        <w:t>виума.</w:t>
      </w:r>
    </w:p>
    <w:p w:rsidR="002A77E0" w:rsidRDefault="002A77E0" w:rsidP="002A77E0">
      <w:pPr>
        <w:pStyle w:val="1"/>
      </w:pPr>
      <w:bookmarkStart w:id="1" w:name="_Toc343105553"/>
      <w:r>
        <w:lastRenderedPageBreak/>
        <w:t>Описание лабораторного стенда</w:t>
      </w:r>
      <w:bookmarkEnd w:id="1"/>
    </w:p>
    <w:p w:rsidR="002A77E0" w:rsidRDefault="002A77E0" w:rsidP="00EC51C4">
      <w:pPr>
        <w:ind w:firstLine="567"/>
        <w:jc w:val="both"/>
      </w:pPr>
      <w:r>
        <w:t xml:space="preserve"> </w:t>
      </w:r>
    </w:p>
    <w:p w:rsidR="002A77E0" w:rsidRDefault="002A77E0" w:rsidP="00EC51C4">
      <w:pPr>
        <w:ind w:firstLine="567"/>
        <w:jc w:val="both"/>
      </w:pPr>
      <w:r>
        <w:t xml:space="preserve">В лабораторной работе используется модульное оборудование </w:t>
      </w:r>
      <w:r>
        <w:rPr>
          <w:lang w:val="en-US"/>
        </w:rPr>
        <w:t>PXI</w:t>
      </w:r>
      <w:r>
        <w:t xml:space="preserve"> ко</w:t>
      </w:r>
      <w:r>
        <w:t>м</w:t>
      </w:r>
      <w:r>
        <w:t xml:space="preserve">пании </w:t>
      </w:r>
      <w:r>
        <w:rPr>
          <w:lang w:val="en-US"/>
        </w:rPr>
        <w:t>National</w:t>
      </w:r>
      <w:r w:rsidRPr="001E43E4">
        <w:t xml:space="preserve"> </w:t>
      </w:r>
      <w:r>
        <w:rPr>
          <w:lang w:val="en-US"/>
        </w:rPr>
        <w:t>Instruments</w:t>
      </w:r>
      <w:r>
        <w:t>. Ввиду различия комплектности оборудования в различных лабораториях будем опираться на стандартную для лаборатории</w:t>
      </w:r>
      <w:r w:rsidR="007B5D14" w:rsidRPr="001E43E4">
        <w:t xml:space="preserve"> </w:t>
      </w:r>
      <w:r>
        <w:t xml:space="preserve">сборку: </w:t>
      </w:r>
      <w:proofErr w:type="spellStart"/>
      <w:r w:rsidR="007B5D14">
        <w:t>к</w:t>
      </w:r>
      <w:r>
        <w:t>рейт</w:t>
      </w:r>
      <w:proofErr w:type="spellEnd"/>
      <w:r w:rsidRPr="001E43E4">
        <w:t xml:space="preserve"> –</w:t>
      </w:r>
      <w:r>
        <w:t xml:space="preserve"> </w:t>
      </w:r>
      <w:r>
        <w:rPr>
          <w:lang w:val="en-US"/>
        </w:rPr>
        <w:t>PXI</w:t>
      </w:r>
      <w:r w:rsidRPr="001E43E4">
        <w:t>-1033 (</w:t>
      </w:r>
      <w:r>
        <w:t>или более современный аналог</w:t>
      </w:r>
      <w:r w:rsidRPr="001E43E4">
        <w:t>)</w:t>
      </w:r>
      <w:r>
        <w:t xml:space="preserve">, мультиметр </w:t>
      </w:r>
      <w:r w:rsidRPr="001E43E4">
        <w:t xml:space="preserve">– </w:t>
      </w:r>
      <w:r>
        <w:rPr>
          <w:lang w:val="en-US"/>
        </w:rPr>
        <w:t>PXI</w:t>
      </w:r>
      <w:r w:rsidRPr="001E43E4">
        <w:t>-4072</w:t>
      </w:r>
      <w:r>
        <w:t xml:space="preserve">, осциллограф </w:t>
      </w:r>
      <w:r w:rsidRPr="001E43E4">
        <w:t xml:space="preserve">– </w:t>
      </w:r>
      <w:r>
        <w:rPr>
          <w:lang w:val="en-US"/>
        </w:rPr>
        <w:t>PXI</w:t>
      </w:r>
      <w:r w:rsidRPr="001E43E4">
        <w:t>-51</w:t>
      </w:r>
      <w:r>
        <w:rPr>
          <w:lang w:val="en-US"/>
        </w:rPr>
        <w:t>xx</w:t>
      </w:r>
      <w:r w:rsidRPr="001E43E4">
        <w:t xml:space="preserve">, </w:t>
      </w:r>
      <w:r>
        <w:t xml:space="preserve">генератор – </w:t>
      </w:r>
      <w:r>
        <w:rPr>
          <w:lang w:val="en-US"/>
        </w:rPr>
        <w:t>PXI</w:t>
      </w:r>
      <w:r w:rsidRPr="001E43E4">
        <w:t>-54</w:t>
      </w:r>
      <w:r>
        <w:rPr>
          <w:lang w:val="en-US"/>
        </w:rPr>
        <w:t>xx</w:t>
      </w:r>
      <w:r w:rsidR="00F044ED">
        <w:t>, блок питания –</w:t>
      </w:r>
      <w:r w:rsidR="00F044ED" w:rsidRPr="001E43E4">
        <w:t xml:space="preserve"> </w:t>
      </w:r>
      <w:r w:rsidR="00F044ED">
        <w:rPr>
          <w:lang w:val="en-US"/>
        </w:rPr>
        <w:t>PXI</w:t>
      </w:r>
      <w:r w:rsidR="00F044ED" w:rsidRPr="001E43E4">
        <w:t>-41</w:t>
      </w:r>
      <w:r w:rsidR="00F044ED">
        <w:rPr>
          <w:lang w:val="en-US"/>
        </w:rPr>
        <w:t>xx</w:t>
      </w:r>
      <w:r w:rsidR="007B5D14" w:rsidRPr="001E43E4">
        <w:t>.</w:t>
      </w:r>
    </w:p>
    <w:p w:rsidR="008A640C" w:rsidRDefault="008A640C" w:rsidP="00EC51C4">
      <w:pPr>
        <w:ind w:firstLine="567"/>
        <w:jc w:val="both"/>
      </w:pPr>
      <w:r>
        <w:t>Также в лабораторной работе используется стенд со стандартным наб</w:t>
      </w:r>
      <w:r>
        <w:t>о</w:t>
      </w:r>
      <w:r>
        <w:t>ром сопротивлений, конденсаторов, индуктивностей, диодов и элементов п</w:t>
      </w:r>
      <w:r>
        <w:t>и</w:t>
      </w:r>
      <w:r>
        <w:t xml:space="preserve">тания. На рисунке 1 представлен внешний вид панели стенда. Коммутация элементов осуществляется проводниками типа мини </w:t>
      </w:r>
      <w:r>
        <w:rPr>
          <w:lang w:val="en-US"/>
        </w:rPr>
        <w:t>Banana</w:t>
      </w:r>
      <w:r w:rsidRPr="001E43E4">
        <w:t xml:space="preserve"> </w:t>
      </w:r>
      <w:r>
        <w:t>диаметром 2,5мм. Подключение измерительных приборов осуществляется специальным кабелем, который поставляется в комплекте со стендом.</w:t>
      </w:r>
    </w:p>
    <w:p w:rsidR="008A640C" w:rsidRDefault="001262EC" w:rsidP="008A640C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458025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A640C" w:rsidRPr="001262EC" w:rsidRDefault="008A640C" w:rsidP="008A640C">
      <w:pPr>
        <w:pStyle w:val="a5"/>
        <w:jc w:val="center"/>
        <w:rPr>
          <w:b w:val="0"/>
          <w:color w:val="auto"/>
          <w:sz w:val="24"/>
        </w:rPr>
      </w:pPr>
      <w:r w:rsidRPr="007334F0">
        <w:rPr>
          <w:color w:val="auto"/>
          <w:sz w:val="24"/>
        </w:rPr>
        <w:t>Рис</w:t>
      </w:r>
      <w:r w:rsidR="001262EC">
        <w:rPr>
          <w:color w:val="auto"/>
          <w:sz w:val="24"/>
        </w:rPr>
        <w:t xml:space="preserve">. </w:t>
      </w:r>
      <w:r w:rsidRPr="007334F0">
        <w:rPr>
          <w:color w:val="auto"/>
          <w:sz w:val="24"/>
        </w:rPr>
        <w:t xml:space="preserve"> </w:t>
      </w:r>
      <w:r w:rsidR="0055183B" w:rsidRPr="007334F0">
        <w:rPr>
          <w:color w:val="auto"/>
          <w:sz w:val="24"/>
        </w:rPr>
        <w:fldChar w:fldCharType="begin"/>
      </w:r>
      <w:r w:rsidR="005215AF" w:rsidRPr="007334F0">
        <w:rPr>
          <w:color w:val="auto"/>
          <w:sz w:val="24"/>
        </w:rPr>
        <w:instrText xml:space="preserve"> SEQ Рисунок \* ARABIC </w:instrText>
      </w:r>
      <w:r w:rsidR="0055183B" w:rsidRPr="007334F0">
        <w:rPr>
          <w:color w:val="auto"/>
          <w:sz w:val="24"/>
        </w:rPr>
        <w:fldChar w:fldCharType="separate"/>
      </w:r>
      <w:r w:rsidR="007F4F18">
        <w:rPr>
          <w:noProof/>
          <w:color w:val="auto"/>
          <w:sz w:val="24"/>
        </w:rPr>
        <w:t>1</w:t>
      </w:r>
      <w:r w:rsidR="0055183B" w:rsidRPr="007334F0">
        <w:rPr>
          <w:color w:val="auto"/>
          <w:sz w:val="24"/>
        </w:rPr>
        <w:fldChar w:fldCharType="end"/>
      </w:r>
      <w:r w:rsidR="001262EC">
        <w:rPr>
          <w:color w:val="auto"/>
          <w:sz w:val="24"/>
        </w:rPr>
        <w:t xml:space="preserve">. </w:t>
      </w:r>
      <w:r w:rsidR="001262EC" w:rsidRPr="001262EC">
        <w:rPr>
          <w:b w:val="0"/>
          <w:color w:val="auto"/>
          <w:sz w:val="24"/>
        </w:rPr>
        <w:t xml:space="preserve">Панель </w:t>
      </w:r>
      <w:r w:rsidR="001262EC">
        <w:rPr>
          <w:b w:val="0"/>
          <w:color w:val="auto"/>
          <w:sz w:val="24"/>
        </w:rPr>
        <w:t xml:space="preserve">лабораторного </w:t>
      </w:r>
      <w:r w:rsidR="001262EC" w:rsidRPr="001262EC">
        <w:rPr>
          <w:b w:val="0"/>
          <w:color w:val="auto"/>
          <w:sz w:val="24"/>
        </w:rPr>
        <w:t>стенда</w:t>
      </w:r>
    </w:p>
    <w:p w:rsidR="008A640C" w:rsidRDefault="008A640C" w:rsidP="008A640C"/>
    <w:p w:rsidR="008A640C" w:rsidRDefault="008A640C" w:rsidP="008A640C"/>
    <w:p w:rsidR="00812690" w:rsidRPr="00A771C1" w:rsidRDefault="00A771C1" w:rsidP="00A771C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343105554"/>
      <w:bookmarkStart w:id="4" w:name="_Toc231009417"/>
      <w:r w:rsidRPr="00A771C1">
        <w:rPr>
          <w:rFonts w:ascii="Times New Roman" w:hAnsi="Times New Roman" w:cs="Times New Roman"/>
          <w:sz w:val="36"/>
          <w:szCs w:val="36"/>
        </w:rPr>
        <w:t>ЛАБОРАТОРНАЯ РАБОТА №1</w:t>
      </w:r>
      <w:bookmarkEnd w:id="3"/>
    </w:p>
    <w:p w:rsidR="00812690" w:rsidRDefault="00812690" w:rsidP="00812690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Основы </w:t>
      </w:r>
      <w:r>
        <w:rPr>
          <w:rFonts w:ascii="Arial" w:hAnsi="Arial" w:cs="Arial"/>
          <w:sz w:val="36"/>
          <w:lang w:val="en-US"/>
        </w:rPr>
        <w:t>Labview</w:t>
      </w:r>
    </w:p>
    <w:p w:rsidR="00812690" w:rsidRPr="006F4E2C" w:rsidRDefault="00812690" w:rsidP="00812690">
      <w:pPr>
        <w:jc w:val="center"/>
        <w:outlineLvl w:val="0"/>
        <w:rPr>
          <w:sz w:val="20"/>
        </w:rPr>
      </w:pPr>
    </w:p>
    <w:p w:rsidR="00812690" w:rsidRPr="00E86979" w:rsidRDefault="00812690" w:rsidP="00812690">
      <w:r w:rsidRPr="0005265F">
        <w:rPr>
          <w:b/>
        </w:rPr>
        <w:t>Цель работы:</w:t>
      </w:r>
      <w:r w:rsidRPr="00E86979">
        <w:t xml:space="preserve"> </w:t>
      </w:r>
      <w:r>
        <w:t>Приобрести навыки работы</w:t>
      </w:r>
      <w:r w:rsidRPr="00AF0E96">
        <w:t xml:space="preserve"> </w:t>
      </w:r>
      <w:r>
        <w:t xml:space="preserve">и программирования в системе </w:t>
      </w:r>
      <w:r>
        <w:rPr>
          <w:lang w:val="en-US"/>
        </w:rPr>
        <w:t>Labview</w:t>
      </w:r>
      <w:r w:rsidRPr="00AF0E96">
        <w:t>.</w:t>
      </w:r>
      <w:r>
        <w:t xml:space="preserve"> Данный навык потребуется при выполнении последующих лабор</w:t>
      </w:r>
      <w:r>
        <w:t>а</w:t>
      </w:r>
      <w:r>
        <w:t>торных работ.</w:t>
      </w:r>
      <w:r w:rsidRPr="00AF0E96">
        <w:t xml:space="preserve">  </w:t>
      </w:r>
      <w:r>
        <w:t xml:space="preserve"> </w:t>
      </w:r>
    </w:p>
    <w:p w:rsidR="00812690" w:rsidRPr="003B7815" w:rsidRDefault="00812690" w:rsidP="00812690">
      <w:pPr>
        <w:spacing w:before="240" w:after="240"/>
        <w:jc w:val="center"/>
        <w:rPr>
          <w:b/>
        </w:rPr>
      </w:pPr>
      <w:r w:rsidRPr="003B7815">
        <w:rPr>
          <w:b/>
        </w:rPr>
        <w:t>Лабораторное задание</w:t>
      </w:r>
    </w:p>
    <w:p w:rsidR="00812690" w:rsidRPr="00812690" w:rsidRDefault="00812690" w:rsidP="00812690">
      <w:pPr>
        <w:numPr>
          <w:ilvl w:val="0"/>
          <w:numId w:val="2"/>
        </w:numPr>
        <w:spacing w:before="240" w:after="240" w:line="240" w:lineRule="auto"/>
        <w:ind w:left="0" w:firstLine="0"/>
        <w:jc w:val="both"/>
        <w:rPr>
          <w:szCs w:val="28"/>
          <w:lang w:val="en-US"/>
        </w:rPr>
      </w:pPr>
      <w:r w:rsidRPr="00812690">
        <w:rPr>
          <w:szCs w:val="28"/>
        </w:rPr>
        <w:t xml:space="preserve">Запустите программу </w:t>
      </w:r>
      <w:proofErr w:type="spellStart"/>
      <w:r w:rsidRPr="00812690">
        <w:rPr>
          <w:szCs w:val="28"/>
          <w:lang w:val="en-US"/>
        </w:rPr>
        <w:t>LabView</w:t>
      </w:r>
      <w:proofErr w:type="spellEnd"/>
      <w:r w:rsidRPr="00812690">
        <w:rPr>
          <w:szCs w:val="28"/>
          <w:lang w:val="en-US"/>
        </w:rPr>
        <w:t>.</w:t>
      </w:r>
    </w:p>
    <w:p w:rsidR="00812690" w:rsidRPr="00812690" w:rsidRDefault="00812690" w:rsidP="00812690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szCs w:val="28"/>
          <w:lang w:val="en-US"/>
        </w:rPr>
      </w:pPr>
      <w:r w:rsidRPr="00812690">
        <w:rPr>
          <w:szCs w:val="28"/>
        </w:rPr>
        <w:t>Ввод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вывод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данных</w:t>
      </w:r>
      <w:r w:rsidRPr="00812690">
        <w:rPr>
          <w:szCs w:val="28"/>
          <w:lang w:val="en-US"/>
        </w:rPr>
        <w:t xml:space="preserve"> (</w:t>
      </w:r>
      <w:r w:rsidRPr="00812690">
        <w:rPr>
          <w:b/>
          <w:szCs w:val="28"/>
          <w:lang w:val="en-US"/>
        </w:rPr>
        <w:t>Control, Constant,  Indicator</w:t>
      </w:r>
      <w:r w:rsidRPr="00812690">
        <w:rPr>
          <w:szCs w:val="28"/>
          <w:lang w:val="en-US"/>
        </w:rPr>
        <w:t xml:space="preserve">).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Создайте новый </w:t>
      </w:r>
      <w:r w:rsidRPr="00812690">
        <w:rPr>
          <w:szCs w:val="28"/>
          <w:lang w:val="en-US"/>
        </w:rPr>
        <w:t>VI</w:t>
      </w:r>
      <w:r w:rsidRPr="00812690">
        <w:rPr>
          <w:szCs w:val="28"/>
        </w:rPr>
        <w:t xml:space="preserve"> файл. (</w:t>
      </w:r>
      <w:r w:rsidRPr="00812690">
        <w:rPr>
          <w:b/>
          <w:szCs w:val="28"/>
        </w:rPr>
        <w:t>В</w:t>
      </w:r>
      <w:proofErr w:type="gramStart"/>
      <w:r w:rsidRPr="00812690">
        <w:rPr>
          <w:b/>
          <w:szCs w:val="28"/>
        </w:rPr>
        <w:t>П-</w:t>
      </w:r>
      <w:proofErr w:type="gramEnd"/>
      <w:r w:rsidRPr="00812690">
        <w:rPr>
          <w:b/>
          <w:szCs w:val="28"/>
        </w:rPr>
        <w:t xml:space="preserve"> виртуальный прибор</w:t>
      </w:r>
      <w:r w:rsidRPr="00812690">
        <w:rPr>
          <w:szCs w:val="28"/>
        </w:rPr>
        <w:t>).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На панель виртуального прибора (см. рис.1.1.)  установите тумблер и светодиод (панель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Boolean</w:t>
      </w:r>
      <w:r w:rsidRPr="00812690">
        <w:rPr>
          <w:szCs w:val="28"/>
        </w:rPr>
        <w:t xml:space="preserve">). Соедините проводом </w:t>
      </w:r>
      <w:r w:rsidRPr="00812690">
        <w:rPr>
          <w:noProof/>
          <w:szCs w:val="28"/>
          <w:lang w:eastAsia="ru-RU"/>
        </w:rPr>
        <w:drawing>
          <wp:inline distT="0" distB="0" distL="0" distR="0">
            <wp:extent cx="233045" cy="25019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690">
        <w:rPr>
          <w:szCs w:val="28"/>
        </w:rPr>
        <w:t xml:space="preserve">. Запустите программу.  Переключая </w:t>
      </w:r>
      <w:proofErr w:type="gramStart"/>
      <w:r w:rsidRPr="00812690">
        <w:rPr>
          <w:szCs w:val="28"/>
        </w:rPr>
        <w:t>тумблер</w:t>
      </w:r>
      <w:proofErr w:type="gramEnd"/>
      <w:r w:rsidRPr="00812690">
        <w:rPr>
          <w:szCs w:val="28"/>
        </w:rPr>
        <w:t xml:space="preserve"> убедитесь, что светодиод меняет состояние.  </w:t>
      </w:r>
    </w:p>
    <w:tbl>
      <w:tblPr>
        <w:tblpPr w:leftFromText="180" w:rightFromText="180" w:vertAnchor="text" w:horzAnchor="margin" w:tblpXSpec="center" w:tblpY="121"/>
        <w:tblW w:w="0" w:type="auto"/>
        <w:tblLook w:val="04A0"/>
      </w:tblPr>
      <w:tblGrid>
        <w:gridCol w:w="4278"/>
        <w:gridCol w:w="4252"/>
      </w:tblGrid>
      <w:tr w:rsidR="00812690" w:rsidRPr="000C4482" w:rsidTr="005F0F6A">
        <w:tc>
          <w:tcPr>
            <w:tcW w:w="4278" w:type="dxa"/>
          </w:tcPr>
          <w:p w:rsidR="00812690" w:rsidRDefault="00812690" w:rsidP="005F0F6A">
            <w:pPr>
              <w:ind w:left="567" w:hanging="283"/>
              <w:jc w:val="center"/>
            </w:pPr>
            <w:r w:rsidRPr="00A42445">
              <w:rPr>
                <w:sz w:val="24"/>
                <w:szCs w:val="24"/>
              </w:rPr>
              <w:object w:dxaOrig="4680" w:dyaOrig="4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141.75pt" o:ole="">
                  <v:imagedata r:id="rId10" o:title=""/>
                </v:shape>
                <o:OLEObject Type="Embed" ProgID="PBrush" ShapeID="_x0000_i1025" DrawAspect="Content" ObjectID="_1569308554" r:id="rId11"/>
              </w:objec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b/>
                <w:sz w:val="20"/>
              </w:rPr>
            </w:pPr>
            <w:r w:rsidRPr="000C4482">
              <w:rPr>
                <w:b/>
              </w:rPr>
              <w:t>а</w:t>
            </w:r>
          </w:p>
        </w:tc>
        <w:tc>
          <w:tcPr>
            <w:tcW w:w="4252" w:type="dxa"/>
          </w:tcPr>
          <w:p w:rsidR="00812690" w:rsidRDefault="00812690" w:rsidP="005F0F6A">
            <w:pPr>
              <w:ind w:left="567" w:hanging="283"/>
              <w:jc w:val="center"/>
            </w:pPr>
            <w:r w:rsidRPr="00A42445">
              <w:rPr>
                <w:sz w:val="24"/>
                <w:szCs w:val="24"/>
              </w:rPr>
              <w:object w:dxaOrig="3825" w:dyaOrig="4095">
                <v:shape id="_x0000_i1026" type="#_x0000_t75" style="width:138pt;height:148.5pt" o:ole="">
                  <v:imagedata r:id="rId12" o:title=""/>
                </v:shape>
                <o:OLEObject Type="Embed" ProgID="PBrush" ShapeID="_x0000_i1026" DrawAspect="Content" ObjectID="_1569308555" r:id="rId13"/>
              </w:objec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b/>
                <w:sz w:val="20"/>
              </w:rPr>
            </w:pPr>
            <w:r w:rsidRPr="000C4482">
              <w:rPr>
                <w:b/>
              </w:rPr>
              <w:t>б</w:t>
            </w:r>
          </w:p>
        </w:tc>
      </w:tr>
      <w:tr w:rsidR="00812690" w:rsidRPr="000C4482" w:rsidTr="005F0F6A">
        <w:tc>
          <w:tcPr>
            <w:tcW w:w="8530" w:type="dxa"/>
            <w:gridSpan w:val="2"/>
          </w:tcPr>
          <w:p w:rsidR="00812690" w:rsidRDefault="00812690" w:rsidP="005F0F6A">
            <w:pPr>
              <w:ind w:left="567" w:hanging="283"/>
              <w:jc w:val="center"/>
              <w:rPr>
                <w:sz w:val="20"/>
              </w:rPr>
            </w:pPr>
            <w:r w:rsidRPr="00564284">
              <w:rPr>
                <w:b/>
                <w:sz w:val="20"/>
              </w:rPr>
              <w:t>Рис.</w:t>
            </w:r>
            <w:r>
              <w:rPr>
                <w:b/>
                <w:sz w:val="20"/>
              </w:rPr>
              <w:t>1</w:t>
            </w:r>
            <w:r w:rsidRPr="00564284">
              <w:rPr>
                <w:b/>
                <w:sz w:val="20"/>
              </w:rPr>
              <w:t>.1.</w:t>
            </w:r>
            <w:r w:rsidRPr="000C4482">
              <w:rPr>
                <w:sz w:val="20"/>
              </w:rPr>
              <w:t xml:space="preserve"> Ввод данных различных типов. </w:t>
            </w:r>
            <w:proofErr w:type="gramStart"/>
            <w:r w:rsidRPr="000C4482">
              <w:rPr>
                <w:sz w:val="20"/>
              </w:rPr>
              <w:t>а</w:t>
            </w:r>
            <w:r w:rsidRPr="000C4482">
              <w:rPr>
                <w:sz w:val="20"/>
              </w:rPr>
              <w:noBreakHyphen/>
            </w:r>
            <w:proofErr w:type="gramEnd"/>
            <w:r w:rsidRPr="000C4482">
              <w:rPr>
                <w:sz w:val="20"/>
              </w:rPr>
              <w:t xml:space="preserve"> передняя панель прибора; б – схема прибора</w:t>
            </w:r>
            <w:r>
              <w:rPr>
                <w:sz w:val="20"/>
              </w:rPr>
              <w:t>.</w: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sz w:val="20"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На панель виртуального прибора (см. рис.1.1.) установите числовое  поле ввода  и индикатор (панель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proofErr w:type="spellStart"/>
      <w:r w:rsidRPr="00812690">
        <w:rPr>
          <w:szCs w:val="28"/>
          <w:lang w:val="en-US"/>
        </w:rPr>
        <w:t>Numerik</w:t>
      </w:r>
      <w:proofErr w:type="spellEnd"/>
      <w:r w:rsidRPr="00812690">
        <w:rPr>
          <w:szCs w:val="28"/>
        </w:rPr>
        <w:t xml:space="preserve">). Соедините проводом. Запустите программу.  Изменяя </w:t>
      </w:r>
      <w:proofErr w:type="gramStart"/>
      <w:r w:rsidRPr="00812690">
        <w:rPr>
          <w:szCs w:val="28"/>
        </w:rPr>
        <w:t>значения</w:t>
      </w:r>
      <w:proofErr w:type="gramEnd"/>
      <w:r w:rsidRPr="00812690">
        <w:rPr>
          <w:szCs w:val="28"/>
        </w:rPr>
        <w:t xml:space="preserve"> убедитесь, что св</w:t>
      </w:r>
      <w:r w:rsidRPr="00812690">
        <w:rPr>
          <w:szCs w:val="28"/>
        </w:rPr>
        <w:t>е</w:t>
      </w:r>
      <w:r w:rsidRPr="00812690">
        <w:rPr>
          <w:szCs w:val="28"/>
        </w:rPr>
        <w:t xml:space="preserve">тодиод меняет состояние. 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>На панель виртуального прибора (см. рис.1.1.)  установите Ручку   и шкальный прибор</w:t>
      </w:r>
      <w:proofErr w:type="gramStart"/>
      <w:r w:rsidRPr="00812690">
        <w:rPr>
          <w:szCs w:val="28"/>
        </w:rPr>
        <w:t>.</w:t>
      </w:r>
      <w:proofErr w:type="gramEnd"/>
      <w:r w:rsidRPr="00812690">
        <w:rPr>
          <w:szCs w:val="28"/>
        </w:rPr>
        <w:t xml:space="preserve"> (</w:t>
      </w:r>
      <w:proofErr w:type="gramStart"/>
      <w:r w:rsidRPr="00812690">
        <w:rPr>
          <w:szCs w:val="28"/>
        </w:rPr>
        <w:t>п</w:t>
      </w:r>
      <w:proofErr w:type="gramEnd"/>
      <w:r w:rsidRPr="00812690">
        <w:rPr>
          <w:szCs w:val="28"/>
        </w:rPr>
        <w:t xml:space="preserve">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proofErr w:type="spellStart"/>
      <w:r w:rsidRPr="00812690">
        <w:rPr>
          <w:szCs w:val="28"/>
          <w:lang w:val="en-US"/>
        </w:rPr>
        <w:t>Numerik</w:t>
      </w:r>
      <w:proofErr w:type="spellEnd"/>
      <w:r w:rsidRPr="00812690">
        <w:rPr>
          <w:szCs w:val="28"/>
        </w:rPr>
        <w:t>). Соедините пров</w:t>
      </w:r>
      <w:r w:rsidRPr="00812690">
        <w:rPr>
          <w:szCs w:val="28"/>
        </w:rPr>
        <w:t>о</w:t>
      </w:r>
      <w:r w:rsidRPr="00812690">
        <w:rPr>
          <w:szCs w:val="28"/>
        </w:rPr>
        <w:lastRenderedPageBreak/>
        <w:t xml:space="preserve">дом. Запустите программу.  Изменяя </w:t>
      </w:r>
      <w:proofErr w:type="gramStart"/>
      <w:r w:rsidRPr="00812690">
        <w:rPr>
          <w:szCs w:val="28"/>
        </w:rPr>
        <w:t>значения</w:t>
      </w:r>
      <w:proofErr w:type="gramEnd"/>
      <w:r w:rsidRPr="00812690">
        <w:rPr>
          <w:szCs w:val="28"/>
        </w:rPr>
        <w:t xml:space="preserve"> убедитесь, что светодиод меняет состояние. </w:t>
      </w:r>
    </w:p>
    <w:tbl>
      <w:tblPr>
        <w:tblStyle w:val="a7"/>
        <w:tblW w:w="0" w:type="auto"/>
        <w:jc w:val="center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</w:tblGrid>
      <w:tr w:rsidR="00812690" w:rsidTr="005F0F6A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sz w:val="20"/>
                <w:szCs w:val="20"/>
              </w:rPr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5550" w:dyaOrig="6210">
                <v:shape id="_x0000_i1027" type="#_x0000_t75" style="width:208.5pt;height:232.5pt" o:ole="">
                  <v:imagedata r:id="rId14" o:title=""/>
                </v:shape>
                <o:OLEObject Type="Embed" ProgID="PBrush" ShapeID="_x0000_i1027" DrawAspect="Content" ObjectID="_1569308556" r:id="rId15"/>
              </w:object>
            </w:r>
          </w:p>
        </w:tc>
      </w:tr>
      <w:tr w:rsidR="00812690" w:rsidRPr="001262EC" w:rsidTr="005F0F6A">
        <w:trPr>
          <w:trHeight w:val="566"/>
          <w:jc w:val="center"/>
        </w:trPr>
        <w:tc>
          <w:tcPr>
            <w:tcW w:w="6566" w:type="dxa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2EC">
              <w:rPr>
                <w:rFonts w:ascii="Times New Roman" w:hAnsi="Times New Roman" w:cs="Times New Roman"/>
                <w:b/>
                <w:sz w:val="24"/>
                <w:szCs w:val="24"/>
              </w:rPr>
              <w:t>Рис. 1.2.</w:t>
            </w:r>
            <w:r w:rsidRPr="001262EC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Установка типов численных данных</w:t>
            </w: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 Как показано на рисунке 1.2. измените тип данных с </w:t>
      </w:r>
      <w:r w:rsidRPr="00812690">
        <w:rPr>
          <w:szCs w:val="28"/>
          <w:lang w:val="en-US"/>
        </w:rPr>
        <w:t>Double</w:t>
      </w:r>
      <w:r w:rsidRPr="00812690">
        <w:rPr>
          <w:szCs w:val="28"/>
        </w:rPr>
        <w:t xml:space="preserve"> на </w:t>
      </w:r>
      <w:r w:rsidRPr="00812690">
        <w:rPr>
          <w:szCs w:val="28"/>
          <w:lang w:val="en-US"/>
        </w:rPr>
        <w:t>U</w:t>
      </w:r>
      <w:r w:rsidRPr="00812690">
        <w:rPr>
          <w:szCs w:val="28"/>
          <w:lang w:val="en-US"/>
        </w:rPr>
        <w:t>n</w:t>
      </w:r>
      <w:r w:rsidRPr="00812690">
        <w:rPr>
          <w:szCs w:val="28"/>
          <w:lang w:val="en-US"/>
        </w:rPr>
        <w:t>signed</w:t>
      </w:r>
      <w:r w:rsidRPr="00812690">
        <w:rPr>
          <w:szCs w:val="28"/>
        </w:rPr>
        <w:t xml:space="preserve"> </w:t>
      </w:r>
      <w:r w:rsidRPr="00812690">
        <w:rPr>
          <w:szCs w:val="28"/>
          <w:lang w:val="en-US"/>
        </w:rPr>
        <w:t>Integer</w:t>
      </w:r>
      <w:r w:rsidRPr="00812690">
        <w:rPr>
          <w:szCs w:val="28"/>
        </w:rPr>
        <w:t xml:space="preserve">. </w:t>
      </w:r>
      <w:r w:rsidRPr="00812690">
        <w:rPr>
          <w:b/>
          <w:szCs w:val="28"/>
        </w:rPr>
        <w:t>Обратите внимание</w:t>
      </w:r>
      <w:r w:rsidRPr="00812690">
        <w:rPr>
          <w:szCs w:val="28"/>
        </w:rPr>
        <w:t xml:space="preserve"> на то, что все провода  в данной ц</w:t>
      </w:r>
      <w:r w:rsidRPr="00812690">
        <w:rPr>
          <w:szCs w:val="28"/>
        </w:rPr>
        <w:t>е</w:t>
      </w:r>
      <w:r w:rsidRPr="00812690">
        <w:rPr>
          <w:szCs w:val="28"/>
        </w:rPr>
        <w:t>пи сменили цвет, и в свойствах индикатора. А в меню свойств индикат</w:t>
      </w:r>
      <w:r w:rsidRPr="00812690">
        <w:rPr>
          <w:szCs w:val="28"/>
        </w:rPr>
        <w:t>о</w:t>
      </w:r>
      <w:r w:rsidRPr="00812690">
        <w:rPr>
          <w:szCs w:val="28"/>
        </w:rPr>
        <w:t>ра  появилась возможность менять формат вывода в двоичную, десяти</w:t>
      </w:r>
      <w:r w:rsidRPr="00812690">
        <w:rPr>
          <w:szCs w:val="28"/>
        </w:rPr>
        <w:t>ч</w:t>
      </w:r>
      <w:r w:rsidRPr="00812690">
        <w:rPr>
          <w:szCs w:val="28"/>
        </w:rPr>
        <w:t>ную и шестнадцатеричную форму записи числа.</w:t>
      </w:r>
    </w:p>
    <w:p w:rsidR="00812690" w:rsidRPr="001262EC" w:rsidRDefault="00812690" w:rsidP="00812690">
      <w:pPr>
        <w:numPr>
          <w:ilvl w:val="0"/>
          <w:numId w:val="2"/>
        </w:numPr>
        <w:spacing w:after="240" w:line="240" w:lineRule="auto"/>
        <w:ind w:left="567" w:hanging="283"/>
        <w:jc w:val="both"/>
        <w:rPr>
          <w:b/>
        </w:rPr>
      </w:pPr>
      <w:r w:rsidRPr="001262EC">
        <w:rPr>
          <w:b/>
        </w:rPr>
        <w:t>Работа с массивами(</w:t>
      </w:r>
      <w:r w:rsidRPr="001262EC">
        <w:rPr>
          <w:b/>
          <w:i/>
          <w:lang w:val="en-US"/>
        </w:rPr>
        <w:t>array</w:t>
      </w:r>
      <w:r w:rsidRPr="001262EC">
        <w:rPr>
          <w:b/>
        </w:rPr>
        <w:t>)</w:t>
      </w:r>
      <w:r w:rsidRPr="001262EC">
        <w:rPr>
          <w:rStyle w:val="aa"/>
          <w:b/>
        </w:rPr>
        <w:footnoteReference w:id="1"/>
      </w:r>
      <w:r w:rsidRPr="001262EC">
        <w:rPr>
          <w:b/>
        </w:rPr>
        <w:t>.</w:t>
      </w:r>
    </w:p>
    <w:tbl>
      <w:tblPr>
        <w:tblStyle w:val="a7"/>
        <w:tblW w:w="9246" w:type="dxa"/>
        <w:tblInd w:w="360" w:type="dxa"/>
        <w:tblLook w:val="04A0"/>
      </w:tblPr>
      <w:tblGrid>
        <w:gridCol w:w="9246"/>
      </w:tblGrid>
      <w:tr w:rsidR="00812690" w:rsidRPr="00812690" w:rsidTr="00812690">
        <w:tc>
          <w:tcPr>
            <w:tcW w:w="9246" w:type="dxa"/>
          </w:tcPr>
          <w:p w:rsidR="00812690" w:rsidRPr="00812690" w:rsidRDefault="00812690" w:rsidP="005F0F6A">
            <w:pPr>
              <w:ind w:left="567" w:hanging="283"/>
              <w:jc w:val="both"/>
              <w:rPr>
                <w:b/>
                <w:szCs w:val="20"/>
              </w:rPr>
            </w:pPr>
            <w:r w:rsidRPr="00812690">
              <w:rPr>
                <w:szCs w:val="20"/>
              </w:rPr>
              <w:t>Чтобы создать массив требуется</w:t>
            </w:r>
            <w:proofErr w:type="gramStart"/>
            <w:r w:rsidRPr="00812690">
              <w:rPr>
                <w:szCs w:val="20"/>
              </w:rPr>
              <w:t xml:space="preserve"> :</w:t>
            </w:r>
            <w:proofErr w:type="gramEnd"/>
          </w:p>
          <w:p w:rsidR="00812690" w:rsidRPr="00812690" w:rsidRDefault="00812690" w:rsidP="00812690">
            <w:pPr>
              <w:pStyle w:val="a6"/>
              <w:numPr>
                <w:ilvl w:val="0"/>
                <w:numId w:val="3"/>
              </w:numPr>
              <w:ind w:left="567" w:hanging="283"/>
              <w:jc w:val="both"/>
              <w:rPr>
                <w:b/>
                <w:szCs w:val="20"/>
              </w:rPr>
            </w:pPr>
            <w:r w:rsidRPr="00812690">
              <w:rPr>
                <w:i/>
                <w:szCs w:val="20"/>
              </w:rPr>
              <w:t xml:space="preserve"> вынести элемент «блок массива» на лицевую панель прибора из панели инструментов  </w:t>
            </w:r>
            <w:r w:rsidRPr="00812690">
              <w:rPr>
                <w:b/>
                <w:i/>
                <w:szCs w:val="20"/>
                <w:lang w:val="en-US"/>
              </w:rPr>
              <w:t>Control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Modern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Array</w:t>
            </w:r>
            <w:r w:rsidRPr="00812690">
              <w:rPr>
                <w:b/>
                <w:i/>
                <w:szCs w:val="20"/>
              </w:rPr>
              <w:t>&amp;</w:t>
            </w:r>
            <w:r w:rsidRPr="00812690">
              <w:rPr>
                <w:b/>
                <w:i/>
                <w:szCs w:val="20"/>
                <w:lang w:val="en-US"/>
              </w:rPr>
              <w:t>matrix</w:t>
            </w:r>
            <w:r w:rsidRPr="00812690">
              <w:rPr>
                <w:b/>
                <w:i/>
                <w:szCs w:val="20"/>
              </w:rPr>
              <w:t xml:space="preserve">&amp; </w:t>
            </w:r>
            <w:r w:rsidRPr="00812690">
              <w:rPr>
                <w:b/>
                <w:i/>
                <w:szCs w:val="20"/>
                <w:lang w:val="en-US"/>
              </w:rPr>
              <w:t>Structure</w:t>
            </w:r>
            <w:r w:rsidRPr="00812690">
              <w:rPr>
                <w:b/>
                <w:i/>
                <w:szCs w:val="20"/>
              </w:rPr>
              <w:t>;</w:t>
            </w:r>
            <w:r w:rsidRPr="00812690">
              <w:rPr>
                <w:b/>
                <w:szCs w:val="20"/>
              </w:rPr>
              <w:t xml:space="preserve"> </w:t>
            </w:r>
          </w:p>
          <w:p w:rsidR="00812690" w:rsidRPr="00812690" w:rsidRDefault="00812690" w:rsidP="00812690">
            <w:pPr>
              <w:pStyle w:val="a6"/>
              <w:numPr>
                <w:ilvl w:val="0"/>
                <w:numId w:val="3"/>
              </w:numPr>
              <w:ind w:left="567" w:hanging="283"/>
              <w:jc w:val="both"/>
              <w:rPr>
                <w:szCs w:val="20"/>
              </w:rPr>
            </w:pPr>
            <w:r w:rsidRPr="00812690">
              <w:rPr>
                <w:b/>
                <w:szCs w:val="20"/>
              </w:rPr>
              <w:t xml:space="preserve"> </w:t>
            </w:r>
            <w:proofErr w:type="gramStart"/>
            <w:r w:rsidRPr="00812690">
              <w:rPr>
                <w:i/>
                <w:szCs w:val="20"/>
              </w:rPr>
              <w:t>выбрать тип элементов массива, для этого на установленную р</w:t>
            </w:r>
            <w:r w:rsidRPr="00812690">
              <w:rPr>
                <w:i/>
                <w:szCs w:val="20"/>
              </w:rPr>
              <w:t>а</w:t>
            </w:r>
            <w:r w:rsidRPr="00812690">
              <w:rPr>
                <w:i/>
                <w:szCs w:val="20"/>
              </w:rPr>
              <w:t xml:space="preserve">нее панель массива вынесите элемент из панели </w:t>
            </w:r>
            <w:r w:rsidRPr="00812690">
              <w:rPr>
                <w:b/>
                <w:i/>
                <w:szCs w:val="20"/>
                <w:lang w:val="en-US"/>
              </w:rPr>
              <w:t>Co</w:t>
            </w:r>
            <w:r w:rsidRPr="00812690">
              <w:rPr>
                <w:b/>
                <w:i/>
                <w:szCs w:val="20"/>
                <w:lang w:val="en-US"/>
              </w:rPr>
              <w:t>n</w:t>
            </w:r>
            <w:r w:rsidRPr="00812690">
              <w:rPr>
                <w:b/>
                <w:i/>
                <w:szCs w:val="20"/>
                <w:lang w:val="en-US"/>
              </w:rPr>
              <w:t>trol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Modern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xxx</w:t>
            </w:r>
            <w:r w:rsidRPr="00812690">
              <w:rPr>
                <w:i/>
                <w:szCs w:val="20"/>
              </w:rPr>
              <w:t xml:space="preserve"> соответствующие типу ваших данных</w:t>
            </w:r>
            <w:r w:rsidRPr="00812690">
              <w:rPr>
                <w:szCs w:val="20"/>
              </w:rPr>
              <w:t>.</w:t>
            </w:r>
            <w:proofErr w:type="gramEnd"/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Создайте  массив действительных чисел поле ввода и индикатор рис.1.3.а. соедините проводом. Проверьте работоспособность.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3549"/>
      </w:tblGrid>
      <w:tr w:rsidR="00812690" w:rsidTr="00812690">
        <w:trPr>
          <w:jc w:val="center"/>
        </w:trPr>
        <w:tc>
          <w:tcPr>
            <w:tcW w:w="2977" w:type="dxa"/>
          </w:tcPr>
          <w:p w:rsidR="00812690" w:rsidRPr="00B3574C" w:rsidRDefault="00812690" w:rsidP="005F0F6A">
            <w:pPr>
              <w:jc w:val="center"/>
              <w:rPr>
                <w:b/>
              </w:rPr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4440" w:dyaOrig="7440">
                <v:shape id="_x0000_i1028" type="#_x0000_t75" style="width:136.5pt;height:230.25pt" o:ole="">
                  <v:imagedata r:id="rId16" o:title=""/>
                </v:shape>
                <o:OLEObject Type="Embed" ProgID="PBrush" ShapeID="_x0000_i1028" DrawAspect="Content" ObjectID="_1569308557" r:id="rId17"/>
              </w:object>
            </w:r>
            <w:r w:rsidRPr="00B3574C">
              <w:rPr>
                <w:b/>
              </w:rPr>
              <w:t>а</w:t>
            </w:r>
          </w:p>
        </w:tc>
        <w:tc>
          <w:tcPr>
            <w:tcW w:w="3481" w:type="dxa"/>
          </w:tcPr>
          <w:p w:rsidR="00812690" w:rsidRDefault="00812690" w:rsidP="005F0F6A">
            <w:pPr>
              <w:jc w:val="both"/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3930" w:dyaOrig="4080">
                <v:shape id="_x0000_i1029" type="#_x0000_t75" style="width:166.5pt;height:172.5pt" o:ole="">
                  <v:imagedata r:id="rId18" o:title=""/>
                </v:shape>
                <o:OLEObject Type="Embed" ProgID="PBrush" ShapeID="_x0000_i1029" DrawAspect="Content" ObjectID="_1569308558" r:id="rId19"/>
              </w:object>
            </w: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 xml:space="preserve">Рис.1.3. </w:t>
            </w:r>
            <w:r w:rsidRPr="001262EC">
              <w:rPr>
                <w:rFonts w:ascii="Times New Roman" w:hAnsi="Times New Roman" w:cs="Times New Roman"/>
                <w:sz w:val="20"/>
              </w:rPr>
              <w:t>Массивы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- панель прибора, б – схема</w:t>
            </w: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 xml:space="preserve"> Определите размерность массива, для этого на диаграмму ВП поме</w:t>
      </w:r>
      <w:r w:rsidRPr="00812690">
        <w:rPr>
          <w:szCs w:val="28"/>
        </w:rPr>
        <w:t>с</w:t>
      </w:r>
      <w:r w:rsidRPr="00812690">
        <w:rPr>
          <w:szCs w:val="28"/>
        </w:rPr>
        <w:t>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Array</w:t>
      </w:r>
      <w:r w:rsidRPr="00812690">
        <w:rPr>
          <w:b/>
          <w:i/>
          <w:szCs w:val="28"/>
        </w:rPr>
        <w:t> </w:t>
      </w:r>
      <w:r w:rsidRPr="00812690">
        <w:rPr>
          <w:b/>
          <w:i/>
          <w:szCs w:val="28"/>
          <w:lang w:val="en-US"/>
        </w:rPr>
        <w:t>Size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</w:t>
      </w:r>
      <w:r w:rsidRPr="00812690">
        <w:rPr>
          <w:szCs w:val="28"/>
        </w:rPr>
        <w:t>о</w:t>
      </w:r>
      <w:r w:rsidRPr="00812690">
        <w:rPr>
          <w:szCs w:val="28"/>
        </w:rPr>
        <w:t>едините проводами (см. рис. 1.3.б.) На выходе функции поставьте ч</w:t>
      </w:r>
      <w:r w:rsidRPr="00812690">
        <w:rPr>
          <w:szCs w:val="28"/>
        </w:rPr>
        <w:t>и</w:t>
      </w:r>
      <w:r w:rsidRPr="00812690">
        <w:rPr>
          <w:szCs w:val="28"/>
        </w:rPr>
        <w:t xml:space="preserve">словой индикатор.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Выберите заданный элемент массива,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Index</w:t>
      </w:r>
      <w:r w:rsidRPr="00812690">
        <w:rPr>
          <w:b/>
          <w:i/>
          <w:szCs w:val="28"/>
        </w:rPr>
        <w:t> </w:t>
      </w:r>
      <w:r w:rsidRPr="00812690">
        <w:rPr>
          <w:b/>
          <w:i/>
          <w:szCs w:val="28"/>
          <w:lang w:val="en-US"/>
        </w:rPr>
        <w:t>Array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1.3.б.). На входе установите числовое поле ввода – «номер элемента», а на выходе функции поставьте числ</w:t>
      </w:r>
      <w:r w:rsidRPr="00812690">
        <w:rPr>
          <w:szCs w:val="28"/>
        </w:rPr>
        <w:t>о</w:t>
      </w:r>
      <w:r w:rsidRPr="00812690">
        <w:rPr>
          <w:szCs w:val="28"/>
        </w:rPr>
        <w:t>вой индикатор.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 xml:space="preserve">Выберите массив </w:t>
      </w:r>
      <w:proofErr w:type="gramStart"/>
      <w:r w:rsidRPr="00812690">
        <w:rPr>
          <w:szCs w:val="28"/>
        </w:rPr>
        <w:t>элементов</w:t>
      </w:r>
      <w:proofErr w:type="gramEnd"/>
      <w:r w:rsidRPr="00812690">
        <w:rPr>
          <w:szCs w:val="28"/>
        </w:rPr>
        <w:t xml:space="preserve"> начиная с заданного известной длинны из выше созданного массива, для этого на диаграмму ВП поместите фун</w:t>
      </w:r>
      <w:r w:rsidRPr="00812690">
        <w:rPr>
          <w:szCs w:val="28"/>
        </w:rPr>
        <w:t>к</w:t>
      </w:r>
      <w:r w:rsidRPr="00812690">
        <w:rPr>
          <w:szCs w:val="28"/>
        </w:rPr>
        <w:t>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Index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Subset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1.3.б). На входе установите числовые поля ввода начального элемента и длины выборки, а на выходе функции поставьте числовой индикатор. Проверьте работоспособность.</w:t>
      </w:r>
    </w:p>
    <w:p w:rsidR="00812690" w:rsidRPr="00812690" w:rsidRDefault="00812690" w:rsidP="00812690">
      <w:pPr>
        <w:ind w:left="567"/>
        <w:jc w:val="both"/>
        <w:rPr>
          <w:i/>
          <w:szCs w:val="28"/>
        </w:rPr>
      </w:pP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Работа со структурами</w:t>
      </w:r>
      <w:r w:rsidRPr="001262EC">
        <w:rPr>
          <w:rStyle w:val="aa"/>
          <w:b/>
          <w:szCs w:val="28"/>
        </w:rPr>
        <w:footnoteReference w:id="2"/>
      </w:r>
      <w:r w:rsidRPr="001262EC">
        <w:rPr>
          <w:b/>
          <w:szCs w:val="28"/>
          <w:lang w:val="en-US"/>
        </w:rPr>
        <w:t xml:space="preserve"> (</w:t>
      </w:r>
      <w:r w:rsidRPr="001262EC">
        <w:rPr>
          <w:b/>
          <w:i/>
          <w:szCs w:val="28"/>
          <w:lang w:val="en-US"/>
        </w:rPr>
        <w:t>Structure</w:t>
      </w:r>
      <w:r w:rsidRPr="001262EC">
        <w:rPr>
          <w:b/>
          <w:szCs w:val="28"/>
          <w:lang w:val="en-US"/>
        </w:rPr>
        <w:t>)</w:t>
      </w:r>
      <w:r w:rsidRPr="001262EC">
        <w:rPr>
          <w:b/>
          <w:szCs w:val="28"/>
        </w:rPr>
        <w:t>.</w:t>
      </w:r>
    </w:p>
    <w:tbl>
      <w:tblPr>
        <w:tblStyle w:val="a7"/>
        <w:tblW w:w="9356" w:type="dxa"/>
        <w:tblInd w:w="250" w:type="dxa"/>
        <w:tblLook w:val="04A0"/>
      </w:tblPr>
      <w:tblGrid>
        <w:gridCol w:w="9356"/>
      </w:tblGrid>
      <w:tr w:rsidR="00812690" w:rsidRPr="00812690" w:rsidTr="00812690">
        <w:tc>
          <w:tcPr>
            <w:tcW w:w="9356" w:type="dxa"/>
          </w:tcPr>
          <w:p w:rsidR="00812690" w:rsidRPr="00812690" w:rsidRDefault="00812690" w:rsidP="005F0F6A">
            <w:pPr>
              <w:jc w:val="both"/>
              <w:rPr>
                <w:b/>
                <w:szCs w:val="28"/>
              </w:rPr>
            </w:pPr>
            <w:r w:rsidRPr="00812690">
              <w:rPr>
                <w:szCs w:val="28"/>
              </w:rPr>
              <w:t>Чтобы создать структуру требуется</w:t>
            </w:r>
            <w:proofErr w:type="gramStart"/>
            <w:r w:rsidRPr="00812690">
              <w:rPr>
                <w:szCs w:val="28"/>
              </w:rPr>
              <w:t xml:space="preserve"> :</w:t>
            </w:r>
            <w:proofErr w:type="gramEnd"/>
          </w:p>
          <w:p w:rsidR="00812690" w:rsidRPr="00812690" w:rsidRDefault="00812690" w:rsidP="00812690">
            <w:pPr>
              <w:pStyle w:val="a6"/>
              <w:numPr>
                <w:ilvl w:val="0"/>
                <w:numId w:val="4"/>
              </w:numPr>
              <w:jc w:val="both"/>
              <w:rPr>
                <w:b/>
                <w:szCs w:val="28"/>
              </w:rPr>
            </w:pPr>
            <w:r w:rsidRPr="00812690">
              <w:rPr>
                <w:i/>
                <w:szCs w:val="28"/>
              </w:rPr>
              <w:t xml:space="preserve"> вынести элемент блок структуры на лицевую часть прибора из панели  </w:t>
            </w:r>
            <w:r w:rsidRPr="00812690">
              <w:rPr>
                <w:b/>
                <w:i/>
                <w:szCs w:val="28"/>
                <w:lang w:val="en-US"/>
              </w:rPr>
              <w:t>Control</w:t>
            </w:r>
            <w:r w:rsidRPr="00812690">
              <w:rPr>
                <w:b/>
                <w:i/>
                <w:szCs w:val="28"/>
              </w:rPr>
              <w:t>\</w:t>
            </w:r>
            <w:r w:rsidRPr="00812690">
              <w:rPr>
                <w:b/>
                <w:i/>
                <w:szCs w:val="28"/>
                <w:lang w:val="en-US"/>
              </w:rPr>
              <w:t>Modern</w:t>
            </w:r>
            <w:r w:rsidRPr="00812690">
              <w:rPr>
                <w:b/>
                <w:i/>
                <w:szCs w:val="28"/>
              </w:rPr>
              <w:t>\</w:t>
            </w:r>
            <w:r w:rsidRPr="00812690">
              <w:rPr>
                <w:b/>
                <w:i/>
                <w:szCs w:val="28"/>
                <w:lang w:val="en-US"/>
              </w:rPr>
              <w:t>Array</w:t>
            </w:r>
            <w:r w:rsidRPr="00812690">
              <w:rPr>
                <w:b/>
                <w:i/>
                <w:szCs w:val="28"/>
              </w:rPr>
              <w:t>&amp;</w:t>
            </w:r>
            <w:r w:rsidRPr="00812690">
              <w:rPr>
                <w:b/>
                <w:i/>
                <w:szCs w:val="28"/>
                <w:lang w:val="en-US"/>
              </w:rPr>
              <w:t>matrix</w:t>
            </w:r>
            <w:r w:rsidRPr="00812690">
              <w:rPr>
                <w:b/>
                <w:i/>
                <w:szCs w:val="28"/>
              </w:rPr>
              <w:t>&amp;</w:t>
            </w:r>
            <w:r w:rsidRPr="00812690">
              <w:rPr>
                <w:b/>
                <w:i/>
                <w:szCs w:val="28"/>
                <w:lang w:val="en-US"/>
              </w:rPr>
              <w:t>Structure</w:t>
            </w:r>
            <w:r w:rsidRPr="00812690">
              <w:rPr>
                <w:b/>
                <w:i/>
                <w:szCs w:val="28"/>
              </w:rPr>
              <w:t>;</w:t>
            </w:r>
            <w:r w:rsidRPr="00812690">
              <w:rPr>
                <w:b/>
                <w:szCs w:val="28"/>
              </w:rPr>
              <w:t xml:space="preserve"> </w:t>
            </w:r>
          </w:p>
          <w:p w:rsidR="00812690" w:rsidRPr="00812690" w:rsidRDefault="00812690" w:rsidP="00812690">
            <w:pPr>
              <w:pStyle w:val="a6"/>
              <w:numPr>
                <w:ilvl w:val="0"/>
                <w:numId w:val="4"/>
              </w:numPr>
              <w:ind w:left="743" w:hanging="709"/>
              <w:jc w:val="both"/>
              <w:rPr>
                <w:szCs w:val="28"/>
              </w:rPr>
            </w:pPr>
            <w:r w:rsidRPr="00812690">
              <w:rPr>
                <w:b/>
                <w:szCs w:val="28"/>
              </w:rPr>
              <w:t xml:space="preserve"> </w:t>
            </w:r>
            <w:proofErr w:type="gramStart"/>
            <w:r w:rsidRPr="00812690">
              <w:rPr>
                <w:i/>
                <w:szCs w:val="28"/>
              </w:rPr>
              <w:t xml:space="preserve">выбрать тип элементов массива, для этого на установленную ранее панель массива вынесите элемент из панели </w:t>
            </w:r>
            <w:r w:rsidRPr="00812690">
              <w:rPr>
                <w:i/>
                <w:szCs w:val="28"/>
                <w:lang w:val="en-US"/>
              </w:rPr>
              <w:t>Co</w:t>
            </w:r>
            <w:r w:rsidRPr="00812690">
              <w:rPr>
                <w:i/>
                <w:szCs w:val="28"/>
                <w:lang w:val="en-US"/>
              </w:rPr>
              <w:t>n</w:t>
            </w:r>
            <w:r w:rsidRPr="00812690">
              <w:rPr>
                <w:i/>
                <w:szCs w:val="28"/>
                <w:lang w:val="en-US"/>
              </w:rPr>
              <w:t>trol</w:t>
            </w:r>
            <w:r w:rsidRPr="00812690">
              <w:rPr>
                <w:i/>
                <w:szCs w:val="28"/>
              </w:rPr>
              <w:t>\</w:t>
            </w:r>
            <w:r w:rsidRPr="00812690">
              <w:rPr>
                <w:i/>
                <w:szCs w:val="28"/>
                <w:lang w:val="en-US"/>
              </w:rPr>
              <w:t>Modern</w:t>
            </w:r>
            <w:r w:rsidRPr="00812690">
              <w:rPr>
                <w:i/>
                <w:szCs w:val="28"/>
              </w:rPr>
              <w:t>\</w:t>
            </w:r>
            <w:r w:rsidRPr="00812690">
              <w:rPr>
                <w:i/>
                <w:szCs w:val="28"/>
                <w:lang w:val="en-US"/>
              </w:rPr>
              <w:t>xxx</w:t>
            </w:r>
            <w:r w:rsidRPr="00812690">
              <w:rPr>
                <w:i/>
                <w:szCs w:val="28"/>
              </w:rPr>
              <w:t xml:space="preserve"> соответствующие типу ваших данных</w:t>
            </w:r>
            <w:r w:rsidRPr="00812690">
              <w:rPr>
                <w:szCs w:val="28"/>
              </w:rPr>
              <w:t>.</w:t>
            </w:r>
            <w:proofErr w:type="gramEnd"/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lastRenderedPageBreak/>
        <w:t xml:space="preserve">Создайте структуру данных, содержащую три поля: </w:t>
      </w:r>
      <w:r w:rsidRPr="00812690">
        <w:rPr>
          <w:b/>
          <w:i/>
          <w:szCs w:val="28"/>
        </w:rPr>
        <w:t>числовое, логич</w:t>
      </w:r>
      <w:r w:rsidRPr="00812690">
        <w:rPr>
          <w:b/>
          <w:i/>
          <w:szCs w:val="28"/>
        </w:rPr>
        <w:t>е</w:t>
      </w:r>
      <w:r w:rsidRPr="00812690">
        <w:rPr>
          <w:b/>
          <w:i/>
          <w:szCs w:val="28"/>
        </w:rPr>
        <w:t xml:space="preserve">ское и текстовое. </w:t>
      </w:r>
      <w:r w:rsidRPr="00812690">
        <w:rPr>
          <w:szCs w:val="28"/>
        </w:rPr>
        <w:t>Установите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>поля ввода и индикатор данной структ</w:t>
      </w:r>
      <w:r w:rsidRPr="00812690">
        <w:rPr>
          <w:szCs w:val="28"/>
        </w:rPr>
        <w:t>у</w:t>
      </w:r>
      <w:r w:rsidRPr="00812690">
        <w:rPr>
          <w:szCs w:val="28"/>
        </w:rPr>
        <w:t>ры (рис.1.4.а.) соедините их проводом.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Проведите извлечение данных из структуры,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Unbundle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</w:t>
      </w:r>
      <w:r w:rsidRPr="00812690">
        <w:rPr>
          <w:i/>
          <w:szCs w:val="28"/>
          <w:lang w:val="en-US"/>
        </w:rPr>
        <w:t>c</w:t>
      </w:r>
      <w:r w:rsidRPr="00812690">
        <w:rPr>
          <w:i/>
          <w:szCs w:val="28"/>
          <w:lang w:val="en-US"/>
        </w:rPr>
        <w:t>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Cluster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1.4.б). На в</w:t>
      </w:r>
      <w:r w:rsidRPr="00812690">
        <w:rPr>
          <w:szCs w:val="28"/>
        </w:rPr>
        <w:t>ы</w:t>
      </w:r>
      <w:r w:rsidRPr="00812690">
        <w:rPr>
          <w:szCs w:val="28"/>
        </w:rPr>
        <w:t>ходе функции поставьте соответствующие индикаторы. Проверьте раб</w:t>
      </w:r>
      <w:r w:rsidRPr="00812690">
        <w:rPr>
          <w:szCs w:val="28"/>
        </w:rPr>
        <w:t>о</w:t>
      </w:r>
      <w:r w:rsidRPr="00812690">
        <w:rPr>
          <w:szCs w:val="28"/>
        </w:rPr>
        <w:t>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Проведите сбор данных в структуру,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Bundle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>из панели</w:t>
      </w:r>
      <w:r w:rsidRPr="00812690">
        <w:rPr>
          <w:i/>
          <w:szCs w:val="28"/>
        </w:rPr>
        <w:t xml:space="preserve">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Cluster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</w:t>
      </w:r>
      <w:r w:rsidRPr="00812690">
        <w:rPr>
          <w:szCs w:val="28"/>
        </w:rPr>
        <w:t>о</w:t>
      </w:r>
      <w:r w:rsidRPr="00812690">
        <w:rPr>
          <w:szCs w:val="28"/>
        </w:rPr>
        <w:t>едините проводами (см. рис. 1.4.б). На входе функции поставьте соо</w:t>
      </w:r>
      <w:r w:rsidRPr="00812690">
        <w:rPr>
          <w:szCs w:val="28"/>
        </w:rPr>
        <w:t>т</w:t>
      </w:r>
      <w:r w:rsidRPr="00812690">
        <w:rPr>
          <w:szCs w:val="28"/>
        </w:rPr>
        <w:t>ветствующие поля ввода. Проверьте работоспособность.</w:t>
      </w:r>
    </w:p>
    <w:p w:rsidR="00812690" w:rsidRPr="00812690" w:rsidRDefault="00812690" w:rsidP="00812690">
      <w:pPr>
        <w:ind w:left="567"/>
        <w:jc w:val="both"/>
        <w:rPr>
          <w:b/>
          <w:szCs w:val="28"/>
        </w:rPr>
      </w:pP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6"/>
        <w:gridCol w:w="3884"/>
      </w:tblGrid>
      <w:tr w:rsidR="00812690" w:rsidTr="00812690">
        <w:trPr>
          <w:jc w:val="center"/>
        </w:trPr>
        <w:tc>
          <w:tcPr>
            <w:tcW w:w="3066" w:type="dxa"/>
          </w:tcPr>
          <w:p w:rsidR="00812690" w:rsidRPr="00412DC2" w:rsidRDefault="00812690" w:rsidP="005F0F6A">
            <w:pPr>
              <w:jc w:val="center"/>
              <w:rPr>
                <w:b/>
              </w:rPr>
            </w:pPr>
            <w:r w:rsidRPr="00412DC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5940" w:dyaOrig="6885">
                <v:shape id="_x0000_i1030" type="#_x0000_t75" style="width:126pt;height:146.25pt" o:ole="">
                  <v:imagedata r:id="rId20" o:title=""/>
                </v:shape>
                <o:OLEObject Type="Embed" ProgID="PBrush" ShapeID="_x0000_i1030" DrawAspect="Content" ObjectID="_1569308559" r:id="rId21"/>
              </w:object>
            </w:r>
            <w:r w:rsidRPr="00412DC2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392" w:type="dxa"/>
          </w:tcPr>
          <w:p w:rsidR="00812690" w:rsidRPr="00412DC2" w:rsidRDefault="00812690" w:rsidP="005F0F6A">
            <w:pPr>
              <w:jc w:val="both"/>
              <w:rPr>
                <w:b/>
              </w:rPr>
            </w:pPr>
            <w:r w:rsidRPr="00412DC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5730" w:dyaOrig="3915">
                <v:shape id="_x0000_i1031" type="#_x0000_t75" style="width:183pt;height:125.25pt" o:ole="">
                  <v:imagedata r:id="rId22" o:title=""/>
                </v:shape>
                <o:OLEObject Type="Embed" ProgID="PBrush" ShapeID="_x0000_i1031" DrawAspect="Content" ObjectID="_1569308560" r:id="rId23"/>
              </w:object>
            </w:r>
          </w:p>
          <w:p w:rsidR="00812690" w:rsidRPr="00412DC2" w:rsidRDefault="00812690" w:rsidP="005F0F6A">
            <w:pPr>
              <w:jc w:val="center"/>
              <w:rPr>
                <w:b/>
              </w:rPr>
            </w:pPr>
            <w:r w:rsidRPr="00412DC2">
              <w:rPr>
                <w:b/>
              </w:rPr>
              <w:t>б</w:t>
            </w:r>
          </w:p>
        </w:tc>
      </w:tr>
      <w:tr w:rsidR="00812690" w:rsidRPr="001262EC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1.4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Структуры.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</w:t>
            </w:r>
          </w:p>
        </w:tc>
      </w:tr>
    </w:tbl>
    <w:p w:rsidR="00812690" w:rsidRPr="001262EC" w:rsidRDefault="00812690" w:rsidP="00812690">
      <w:pPr>
        <w:ind w:left="934"/>
        <w:jc w:val="both"/>
        <w:rPr>
          <w:b/>
          <w:szCs w:val="28"/>
        </w:rPr>
      </w:pP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Ветвления (</w:t>
      </w:r>
      <w:r w:rsidRPr="001262EC">
        <w:rPr>
          <w:b/>
          <w:i/>
          <w:szCs w:val="28"/>
          <w:lang w:val="en-US"/>
        </w:rPr>
        <w:t>If, case select</w:t>
      </w:r>
      <w:r w:rsidRPr="001262EC">
        <w:rPr>
          <w:b/>
          <w:szCs w:val="28"/>
        </w:rPr>
        <w:t>).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3210" w:dyaOrig="3180">
                <v:shape id="_x0000_i1032" type="#_x0000_t75" style="width:122.25pt;height:121.5pt" o:ole="">
                  <v:imagedata r:id="rId24" o:title=""/>
                </v:shape>
                <o:OLEObject Type="Embed" ProgID="PBrush" ShapeID="_x0000_i1032" DrawAspect="Content" ObjectID="_1569308561" r:id="rId2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4560" w:dyaOrig="2955">
                <v:shape id="_x0000_i1033" type="#_x0000_t75" style="width:131.25pt;height:85.5pt" o:ole="">
                  <v:imagedata r:id="rId26" o:title=""/>
                </v:shape>
                <o:OLEObject Type="Embed" ProgID="PBrush" ShapeID="_x0000_i1033" DrawAspect="Content" ObjectID="_1569308562" r:id="rId27"/>
              </w:object>
            </w:r>
          </w:p>
          <w:p w:rsidR="00812690" w:rsidRDefault="00812690" w:rsidP="005F0F6A">
            <w:pPr>
              <w:jc w:val="center"/>
              <w:rPr>
                <w:lang w:val="en-US"/>
              </w:rPr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3300" w:dyaOrig="2070">
                <v:shape id="_x0000_i1034" type="#_x0000_t75" style="width:126.75pt;height:78.75pt" o:ole="">
                  <v:imagedata r:id="rId28" o:title=""/>
                </v:shape>
                <o:OLEObject Type="Embed" ProgID="PBrush" ShapeID="_x0000_i1034" DrawAspect="Content" ObjectID="_1569308563" r:id="rId29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1.5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Ветвление.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Создайте прибор: </w:t>
      </w:r>
      <w:r w:rsidRPr="00812690">
        <w:rPr>
          <w:i/>
          <w:szCs w:val="28"/>
        </w:rPr>
        <w:t>тумблер включен -  горит один индикатор, выключен - другой</w:t>
      </w:r>
      <w:r w:rsidRPr="00812690">
        <w:rPr>
          <w:szCs w:val="28"/>
        </w:rPr>
        <w:t>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Case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 xml:space="preserve">Установите переключатель </w:t>
      </w:r>
      <w:r w:rsidRPr="00812690">
        <w:rPr>
          <w:szCs w:val="28"/>
        </w:rPr>
        <w:lastRenderedPageBreak/>
        <w:t xml:space="preserve">“тумблер” и два </w:t>
      </w:r>
      <w:r w:rsidRPr="00812690">
        <w:rPr>
          <w:szCs w:val="28"/>
          <w:lang w:val="en-US"/>
        </w:rPr>
        <w:t>LED</w:t>
      </w:r>
      <w:r w:rsidRPr="00812690">
        <w:rPr>
          <w:szCs w:val="28"/>
        </w:rPr>
        <w:t xml:space="preserve"> индикатора на панель прибора. Соедините пров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дами (см. рис. 1.5.б). На входе функции установите соответствующие поля ввода.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Создайте прибор: </w:t>
      </w:r>
      <w:r w:rsidRPr="00812690">
        <w:rPr>
          <w:i/>
          <w:szCs w:val="28"/>
        </w:rPr>
        <w:t>выбирая в поле со списком пункт, выведите в те</w:t>
      </w:r>
      <w:r w:rsidRPr="00812690">
        <w:rPr>
          <w:i/>
          <w:szCs w:val="28"/>
        </w:rPr>
        <w:t>к</w:t>
      </w:r>
      <w:r w:rsidRPr="00812690">
        <w:rPr>
          <w:i/>
          <w:szCs w:val="28"/>
        </w:rPr>
        <w:t>стовое поле сообщение</w:t>
      </w:r>
      <w:proofErr w:type="gramStart"/>
      <w:r w:rsidRPr="00812690">
        <w:rPr>
          <w:i/>
          <w:szCs w:val="28"/>
        </w:rPr>
        <w:t xml:space="preserve"> </w:t>
      </w:r>
      <w:r w:rsidRPr="00812690">
        <w:rPr>
          <w:szCs w:val="28"/>
        </w:rPr>
        <w:t>,</w:t>
      </w:r>
      <w:proofErr w:type="gramEnd"/>
      <w:r w:rsidRPr="00812690">
        <w:rPr>
          <w:szCs w:val="28"/>
        </w:rPr>
        <w:t xml:space="preserve">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Case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поле со списком на панель прибора и индикатор. В свойствах поля со списком заполните список вариантов. Соедините проводами (см. рис.1.5.б). Зайдите в свойства структуры и укажите соответствующие условия равные по значению индексам поля со списком. В каждом н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вом варианте установите константу текстового типа с сообщением о конкретном выборе. Проверьте работоспособность. </w:t>
      </w: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Циклы (</w:t>
      </w:r>
      <w:r w:rsidRPr="001262EC">
        <w:rPr>
          <w:b/>
          <w:i/>
          <w:szCs w:val="28"/>
          <w:lang w:val="en-US"/>
        </w:rPr>
        <w:t>for, while</w:t>
      </w:r>
      <w:r w:rsidRPr="001262EC">
        <w:rPr>
          <w:b/>
          <w:szCs w:val="28"/>
        </w:rPr>
        <w:t>)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4385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4801" w:dyaOrig="4606">
                <v:shape id="_x0000_i1035" type="#_x0000_t75" style="width:115.5pt;height:111.75pt" o:ole="">
                  <v:imagedata r:id="rId30" o:title=""/>
                </v:shape>
                <o:OLEObject Type="Embed" ProgID="PBrush" ShapeID="_x0000_i1035" DrawAspect="Content" ObjectID="_1569308564" r:id="rId31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5191" w:dyaOrig="4186">
                <v:shape id="_x0000_i1036" type="#_x0000_t75" style="width:208.5pt;height:168pt" o:ole="">
                  <v:imagedata r:id="rId32" o:title=""/>
                </v:shape>
                <o:OLEObject Type="Embed" ProgID="PBrush" ShapeID="_x0000_i1036" DrawAspect="Content" ObjectID="_1569308565" r:id="rId33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1.6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Цикл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FOR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(конечный).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В цикле заполните массив набором натуральный чисел от</w:t>
      </w:r>
      <w:r w:rsidRPr="00812690">
        <w:rPr>
          <w:i/>
          <w:szCs w:val="28"/>
        </w:rPr>
        <w:t xml:space="preserve"> 0</w:t>
      </w:r>
      <w:r w:rsidRPr="00812690">
        <w:rPr>
          <w:szCs w:val="28"/>
        </w:rPr>
        <w:t xml:space="preserve"> до </w:t>
      </w:r>
      <w:r w:rsidRPr="00812690">
        <w:rPr>
          <w:i/>
          <w:szCs w:val="28"/>
          <w:lang w:val="en-US"/>
        </w:rPr>
        <w:t>N</w:t>
      </w:r>
      <w:r w:rsidRPr="00812690">
        <w:rPr>
          <w:szCs w:val="28"/>
        </w:rPr>
        <w:t>, до</w:t>
      </w:r>
      <w:r w:rsidRPr="00812690">
        <w:rPr>
          <w:szCs w:val="28"/>
        </w:rPr>
        <w:t>м</w:t>
      </w:r>
      <w:r w:rsidRPr="00812690">
        <w:rPr>
          <w:szCs w:val="28"/>
        </w:rPr>
        <w:t xml:space="preserve">ножив каждый элемент на некоторое произвольное число </w:t>
      </w:r>
      <w:r w:rsidRPr="00812690">
        <w:rPr>
          <w:i/>
          <w:szCs w:val="28"/>
          <w:lang w:val="en-US"/>
        </w:rPr>
        <w:t>A</w:t>
      </w:r>
      <w:r w:rsidRPr="00812690">
        <w:rPr>
          <w:i/>
          <w:szCs w:val="28"/>
        </w:rPr>
        <w:t>,</w:t>
      </w:r>
      <w:r w:rsidRPr="00812690">
        <w:rPr>
          <w:szCs w:val="28"/>
        </w:rPr>
        <w:t xml:space="preserve">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For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</w:t>
      </w:r>
      <w:r w:rsidRPr="00812690">
        <w:rPr>
          <w:i/>
          <w:szCs w:val="28"/>
          <w:lang w:val="en-US"/>
        </w:rPr>
        <w:t>c</w:t>
      </w:r>
      <w:r w:rsidRPr="00812690">
        <w:rPr>
          <w:i/>
          <w:szCs w:val="28"/>
          <w:lang w:val="en-US"/>
        </w:rPr>
        <w:t>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два числовых поля ввода и и</w:t>
      </w:r>
      <w:r w:rsidRPr="00812690">
        <w:rPr>
          <w:szCs w:val="28"/>
        </w:rPr>
        <w:t>н</w:t>
      </w:r>
      <w:r w:rsidRPr="00812690">
        <w:rPr>
          <w:szCs w:val="28"/>
        </w:rPr>
        <w:t xml:space="preserve">дикатор (числовой массив) на панель прибора. Соедините проводами (см. рис. 1.6.б). Одно поле ввода подключите к полю </w:t>
      </w:r>
      <w:r w:rsidRPr="00812690">
        <w:rPr>
          <w:szCs w:val="28"/>
          <w:lang w:val="en-US"/>
        </w:rPr>
        <w:t>N</w:t>
      </w:r>
      <w:r w:rsidRPr="00812690">
        <w:rPr>
          <w:szCs w:val="28"/>
        </w:rPr>
        <w:t xml:space="preserve"> цикла</w:t>
      </w:r>
      <w:proofErr w:type="gramStart"/>
      <w:r w:rsidRPr="00812690">
        <w:rPr>
          <w:szCs w:val="28"/>
        </w:rPr>
        <w:t xml:space="preserve"> ,</w:t>
      </w:r>
      <w:proofErr w:type="gramEnd"/>
      <w:r w:rsidRPr="00812690">
        <w:rPr>
          <w:szCs w:val="28"/>
        </w:rPr>
        <w:t xml:space="preserve"> второе поле подключите к первому входу блока умножения. Второй вход блока умножения подключите к счетчику цикла </w:t>
      </w:r>
      <w:proofErr w:type="spellStart"/>
      <w:r w:rsidRPr="00812690">
        <w:rPr>
          <w:b/>
          <w:i/>
          <w:szCs w:val="28"/>
          <w:lang w:val="en-US"/>
        </w:rPr>
        <w:t>i</w:t>
      </w:r>
      <w:proofErr w:type="spellEnd"/>
      <w:r w:rsidRPr="00812690">
        <w:rPr>
          <w:b/>
          <w:i/>
          <w:szCs w:val="28"/>
        </w:rPr>
        <w:t xml:space="preserve">. </w:t>
      </w:r>
      <w:r w:rsidRPr="00812690">
        <w:rPr>
          <w:szCs w:val="28"/>
        </w:rPr>
        <w:t xml:space="preserve">Выделив входы данных и выходы, определите их тип: </w:t>
      </w:r>
      <w:r w:rsidRPr="00812690">
        <w:rPr>
          <w:i/>
          <w:szCs w:val="28"/>
        </w:rPr>
        <w:t>переменная или массив</w:t>
      </w:r>
      <w:r w:rsidRPr="00812690">
        <w:rPr>
          <w:szCs w:val="28"/>
        </w:rPr>
        <w:t>. Проверьте работ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Изменяя тип выходных данных и индикатор, убедитесь в различии р</w:t>
      </w:r>
      <w:r w:rsidRPr="00812690">
        <w:rPr>
          <w:szCs w:val="28"/>
        </w:rPr>
        <w:t>е</w:t>
      </w:r>
      <w:r w:rsidRPr="00812690">
        <w:rPr>
          <w:szCs w:val="28"/>
        </w:rPr>
        <w:t>зультатов.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4455" w:dyaOrig="3540">
                <v:shape id="_x0000_i1037" type="#_x0000_t75" style="width:129pt;height:102pt" o:ole="">
                  <v:imagedata r:id="rId34" o:title=""/>
                </v:shape>
                <o:OLEObject Type="Embed" ProgID="PBrush" ShapeID="_x0000_i1037" DrawAspect="Content" ObjectID="_1569308566" r:id="rId3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5715" w:dyaOrig="6285">
                <v:shape id="_x0000_i1038" type="#_x0000_t75" style="width:136.5pt;height:149.25pt" o:ole="">
                  <v:imagedata r:id="rId36" o:title=""/>
                </v:shape>
                <o:OLEObject Type="Embed" ProgID="PBrush" ShapeID="_x0000_i1038" DrawAspect="Content" ObjectID="_1569308567" r:id="rId37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RPr="001262EC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1.7.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Цикл WHILE (бесконечный)</w:t>
            </w:r>
            <w:r w:rsidR="001262EC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gramStart"/>
            <w:r w:rsid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</w:t>
            </w:r>
          </w:p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Исследуйте принцип работы </w:t>
      </w:r>
      <w:r w:rsidRPr="00812690">
        <w:rPr>
          <w:b/>
          <w:i/>
          <w:szCs w:val="28"/>
        </w:rPr>
        <w:t xml:space="preserve">туннеля, </w:t>
      </w:r>
      <w:r w:rsidRPr="00812690">
        <w:rPr>
          <w:szCs w:val="28"/>
        </w:rPr>
        <w:t>для этого решите задачу: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суммировать все целые числа от </w:t>
      </w:r>
      <w:r w:rsidRPr="00812690">
        <w:rPr>
          <w:i/>
          <w:szCs w:val="28"/>
        </w:rPr>
        <w:t>0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до </w:t>
      </w:r>
      <w:r w:rsidRPr="00812690">
        <w:rPr>
          <w:i/>
          <w:szCs w:val="28"/>
          <w:lang w:val="en-US"/>
        </w:rPr>
        <w:t>N</w:t>
      </w:r>
      <w:r w:rsidRPr="00812690">
        <w:rPr>
          <w:szCs w:val="28"/>
        </w:rPr>
        <w:t xml:space="preserve">. Добавьте туннель на блок цикла при помощи правой клавиши и блок суммирования. Первый вход блока суммирования подключите к счетчику итераций цикла </w:t>
      </w:r>
      <w:proofErr w:type="spellStart"/>
      <w:r w:rsidRPr="00812690">
        <w:rPr>
          <w:b/>
          <w:i/>
          <w:szCs w:val="28"/>
          <w:lang w:val="en-US"/>
        </w:rPr>
        <w:t>i</w:t>
      </w:r>
      <w:proofErr w:type="spellEnd"/>
      <w:r w:rsidRPr="00812690">
        <w:rPr>
          <w:szCs w:val="28"/>
        </w:rPr>
        <w:t xml:space="preserve">, а второй </w:t>
      </w:r>
      <w:proofErr w:type="gramStart"/>
      <w:r w:rsidRPr="00812690">
        <w:rPr>
          <w:szCs w:val="28"/>
        </w:rPr>
        <w:t>ко</w:t>
      </w:r>
      <w:proofErr w:type="gramEnd"/>
      <w:r w:rsidRPr="00812690">
        <w:rPr>
          <w:szCs w:val="28"/>
        </w:rPr>
        <w:t xml:space="preserve"> входу туннеля выход сумматора подключите к выходному порту тунн</w:t>
      </w:r>
      <w:r w:rsidRPr="00812690">
        <w:rPr>
          <w:szCs w:val="28"/>
        </w:rPr>
        <w:t>е</w:t>
      </w:r>
      <w:r w:rsidRPr="00812690">
        <w:rPr>
          <w:szCs w:val="28"/>
        </w:rPr>
        <w:t>ля. Добавьте индикатор и подключите его к выходу туннеля.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Выведите число равное состоянию счетчика бесконечного цикла,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While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индикатор на панель пр</w:t>
      </w:r>
      <w:r w:rsidRPr="00812690">
        <w:rPr>
          <w:szCs w:val="28"/>
        </w:rPr>
        <w:t>и</w:t>
      </w:r>
      <w:r w:rsidRPr="00812690">
        <w:rPr>
          <w:szCs w:val="28"/>
        </w:rPr>
        <w:t>бора, подключив его к счетчику итераций. Соедините проводами (см. рис. 1.7.б). Создайте кнопку СТОП.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Добавьте в цикл задержку по времени,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Wait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 xml:space="preserve">\ 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Timing</w:t>
      </w:r>
      <w:r w:rsidRPr="00812690">
        <w:rPr>
          <w:szCs w:val="28"/>
        </w:rPr>
        <w:t xml:space="preserve"> и со</w:t>
      </w:r>
      <w:r w:rsidRPr="00812690">
        <w:rPr>
          <w:szCs w:val="28"/>
        </w:rPr>
        <w:t>з</w:t>
      </w:r>
      <w:r w:rsidRPr="00812690">
        <w:rPr>
          <w:szCs w:val="28"/>
        </w:rPr>
        <w:t xml:space="preserve">дайте поле ввода длительности задержки. Изменяя время </w:t>
      </w:r>
      <w:proofErr w:type="gramStart"/>
      <w:r w:rsidRPr="00812690">
        <w:rPr>
          <w:szCs w:val="28"/>
        </w:rPr>
        <w:t>задержки</w:t>
      </w:r>
      <w:proofErr w:type="gramEnd"/>
      <w:r w:rsidRPr="00812690">
        <w:rPr>
          <w:szCs w:val="28"/>
        </w:rPr>
        <w:t xml:space="preserve"> уб</w:t>
      </w:r>
      <w:r w:rsidRPr="00812690">
        <w:rPr>
          <w:szCs w:val="28"/>
        </w:rPr>
        <w:t>е</w:t>
      </w:r>
      <w:r w:rsidRPr="00812690">
        <w:rPr>
          <w:szCs w:val="28"/>
        </w:rPr>
        <w:t>дитесь, что цикл стал работать медленнее.</w:t>
      </w:r>
    </w:p>
    <w:p w:rsidR="00812690" w:rsidRPr="00812690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12690">
        <w:rPr>
          <w:szCs w:val="28"/>
        </w:rPr>
        <w:t xml:space="preserve"> Графики.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7710" w:dyaOrig="3630">
                <v:shape id="_x0000_i1039" type="#_x0000_t75" style="width:175.5pt;height:82.5pt" o:ole="">
                  <v:imagedata r:id="rId38" o:title=""/>
                </v:shape>
                <o:OLEObject Type="Embed" ProgID="PBrush" ShapeID="_x0000_i1039" DrawAspect="Content" ObjectID="_1569308568" r:id="rId39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4800" w:dyaOrig="3000">
                <v:shape id="_x0000_i1040" type="#_x0000_t75" style="width:157.5pt;height:99pt" o:ole="">
                  <v:imagedata r:id="rId40" o:title=""/>
                </v:shape>
                <o:OLEObject Type="Embed" ProgID="PBrush" ShapeID="_x0000_i1040" DrawAspect="Content" ObjectID="_1569308569" r:id="rId41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Рис.1.8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Построение графика типа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Waveform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Chart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Постройте осциллограмму гармонического сигнала от времени,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 xml:space="preserve">While Structure 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Functions\Programming\Structures</w:t>
      </w:r>
      <w:r w:rsidRPr="00812690">
        <w:rPr>
          <w:szCs w:val="28"/>
          <w:lang w:val="en-US"/>
        </w:rPr>
        <w:t xml:space="preserve">, </w:t>
      </w:r>
      <w:r w:rsidRPr="00812690">
        <w:rPr>
          <w:szCs w:val="28"/>
        </w:rPr>
        <w:t>затем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диаграмму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ВП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поместите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812690">
        <w:rPr>
          <w:b/>
          <w:i/>
          <w:szCs w:val="28"/>
          <w:lang w:val="en-US"/>
        </w:rPr>
        <w:t xml:space="preserve"> Wait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7F4F18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7F4F18">
        <w:rPr>
          <w:i/>
          <w:szCs w:val="28"/>
          <w:lang w:val="en-US"/>
        </w:rPr>
        <w:t xml:space="preserve"> </w:t>
      </w:r>
      <w:r w:rsidRPr="00812690">
        <w:rPr>
          <w:i/>
          <w:szCs w:val="28"/>
          <w:lang w:val="en-US"/>
        </w:rPr>
        <w:t>Functions</w:t>
      </w:r>
      <w:r w:rsidRPr="007F4F18">
        <w:rPr>
          <w:i/>
          <w:szCs w:val="28"/>
          <w:lang w:val="en-US"/>
        </w:rPr>
        <w:t>\</w:t>
      </w:r>
      <w:r w:rsidRPr="00812690">
        <w:rPr>
          <w:i/>
          <w:szCs w:val="28"/>
          <w:lang w:val="en-US"/>
        </w:rPr>
        <w:t>Programming</w:t>
      </w:r>
      <w:r w:rsidRPr="007F4F18">
        <w:rPr>
          <w:i/>
          <w:szCs w:val="28"/>
          <w:lang w:val="en-US"/>
        </w:rPr>
        <w:t>\</w:t>
      </w:r>
      <w:r w:rsidRPr="00812690">
        <w:rPr>
          <w:i/>
          <w:szCs w:val="28"/>
          <w:lang w:val="en-US"/>
        </w:rPr>
        <w:t>Timing</w:t>
      </w:r>
      <w:r w:rsidRPr="007F4F18">
        <w:rPr>
          <w:i/>
          <w:szCs w:val="28"/>
          <w:lang w:val="en-US"/>
        </w:rPr>
        <w:t xml:space="preserve">.  </w:t>
      </w:r>
      <w:r w:rsidRPr="00812690">
        <w:rPr>
          <w:szCs w:val="28"/>
        </w:rPr>
        <w:t>Установите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и</w:t>
      </w:r>
      <w:r w:rsidRPr="00812690">
        <w:rPr>
          <w:szCs w:val="28"/>
        </w:rPr>
        <w:t>н</w:t>
      </w:r>
      <w:r w:rsidRPr="00812690">
        <w:rPr>
          <w:szCs w:val="28"/>
        </w:rPr>
        <w:t>дикатор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Waveform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Chart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панель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прибора</w:t>
      </w:r>
      <w:r w:rsidRPr="007F4F18">
        <w:rPr>
          <w:szCs w:val="28"/>
          <w:lang w:val="en-US"/>
        </w:rPr>
        <w:t xml:space="preserve">.  </w:t>
      </w:r>
      <w:r w:rsidRPr="00812690">
        <w:rPr>
          <w:szCs w:val="28"/>
        </w:rPr>
        <w:t>А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также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добавьте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szCs w:val="28"/>
          <w:lang w:val="en-US"/>
        </w:rPr>
        <w:lastRenderedPageBreak/>
        <w:t>sin</w:t>
      </w:r>
      <w:r w:rsidRPr="007F4F18">
        <w:rPr>
          <w:b/>
          <w:szCs w:val="28"/>
          <w:lang w:val="en-US"/>
        </w:rPr>
        <w:t>(</w:t>
      </w:r>
      <w:r w:rsidRPr="00812690">
        <w:rPr>
          <w:b/>
          <w:szCs w:val="28"/>
          <w:lang w:val="en-US"/>
        </w:rPr>
        <w:t>x</w:t>
      </w:r>
      <w:r w:rsidRPr="007F4F18">
        <w:rPr>
          <w:b/>
          <w:szCs w:val="28"/>
          <w:lang w:val="en-US"/>
        </w:rPr>
        <w:t>)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панели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Mathematics</w:t>
      </w:r>
      <w:r w:rsidRPr="007F4F18">
        <w:rPr>
          <w:b/>
          <w:i/>
          <w:szCs w:val="28"/>
          <w:lang w:val="en-US"/>
        </w:rPr>
        <w:t>/</w:t>
      </w:r>
      <w:r w:rsidRPr="00812690">
        <w:rPr>
          <w:b/>
          <w:i/>
          <w:szCs w:val="28"/>
          <w:lang w:val="en-US"/>
        </w:rPr>
        <w:t>Elementary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function</w:t>
      </w:r>
      <w:r w:rsidRPr="007F4F18">
        <w:rPr>
          <w:b/>
          <w:i/>
          <w:szCs w:val="28"/>
          <w:lang w:val="en-US"/>
        </w:rPr>
        <w:t>.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 xml:space="preserve">Соедините проводами (см. рис. 1.8.б). Добавьте кнопку </w:t>
      </w:r>
      <w:r w:rsidRPr="00812690">
        <w:rPr>
          <w:szCs w:val="28"/>
          <w:lang w:val="en-US"/>
        </w:rPr>
        <w:t>STOP</w:t>
      </w:r>
      <w:r w:rsidRPr="00812690">
        <w:rPr>
          <w:szCs w:val="28"/>
        </w:rPr>
        <w:t xml:space="preserve">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Постройте фигуру Лиссажу (заданную уравнением элипса). По оси</w:t>
      </w:r>
      <w:proofErr w:type="gramStart"/>
      <w:r w:rsidRPr="00812690">
        <w:rPr>
          <w:szCs w:val="28"/>
        </w:rPr>
        <w:t xml:space="preserve"> О</w:t>
      </w:r>
      <w:proofErr w:type="gramEnd"/>
      <w:r w:rsidRPr="00812690">
        <w:rPr>
          <w:szCs w:val="28"/>
        </w:rPr>
        <w:t xml:space="preserve">х задайте уравнение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b/>
          <w:i/>
          <w:szCs w:val="28"/>
        </w:rPr>
        <w:t xml:space="preserve">=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b/>
          <w:i/>
          <w:szCs w:val="28"/>
        </w:rPr>
        <w:t>*</w:t>
      </w:r>
      <w:r w:rsidRPr="00812690">
        <w:rPr>
          <w:b/>
          <w:i/>
          <w:szCs w:val="28"/>
          <w:lang w:val="en-US"/>
        </w:rPr>
        <w:t>cos</w:t>
      </w:r>
      <w:r w:rsidRPr="00812690">
        <w:rPr>
          <w:b/>
          <w:i/>
          <w:szCs w:val="28"/>
        </w:rPr>
        <w:t>(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>/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 xml:space="preserve">), </w:t>
      </w:r>
      <w:r w:rsidRPr="00812690">
        <w:rPr>
          <w:szCs w:val="28"/>
        </w:rPr>
        <w:t xml:space="preserve">а оси </w:t>
      </w:r>
      <w:proofErr w:type="spellStart"/>
      <w:r w:rsidRPr="00812690">
        <w:rPr>
          <w:szCs w:val="28"/>
        </w:rPr>
        <w:t>Оу</w:t>
      </w:r>
      <w:proofErr w:type="spellEnd"/>
      <w:r w:rsidRPr="00812690">
        <w:rPr>
          <w:szCs w:val="28"/>
        </w:rPr>
        <w:t xml:space="preserve"> задайте уравнение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 xml:space="preserve">=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>*</w:t>
      </w:r>
      <w:r w:rsidRPr="00812690">
        <w:rPr>
          <w:b/>
          <w:i/>
          <w:szCs w:val="28"/>
          <w:lang w:val="en-US"/>
        </w:rPr>
        <w:t>sin</w:t>
      </w:r>
      <w:r w:rsidRPr="00812690">
        <w:rPr>
          <w:b/>
          <w:i/>
          <w:szCs w:val="28"/>
        </w:rPr>
        <w:t>(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>/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 xml:space="preserve">), </w:t>
      </w:r>
      <w:r w:rsidRPr="00812690">
        <w:rPr>
          <w:szCs w:val="28"/>
        </w:rPr>
        <w:t>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 xml:space="preserve">For Structure 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Functions\Programming\Structures</w:t>
      </w:r>
      <w:r w:rsidRPr="00812690">
        <w:rPr>
          <w:szCs w:val="28"/>
          <w:lang w:val="en-US"/>
        </w:rPr>
        <w:t xml:space="preserve">, </w:t>
      </w:r>
      <w:r w:rsidRPr="00812690">
        <w:rPr>
          <w:szCs w:val="28"/>
        </w:rPr>
        <w:t>затем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диаграмму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ВП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</w:t>
      </w:r>
      <w:r w:rsidRPr="00812690">
        <w:rPr>
          <w:szCs w:val="28"/>
        </w:rPr>
        <w:t>о</w:t>
      </w:r>
      <w:r w:rsidRPr="00812690">
        <w:rPr>
          <w:szCs w:val="28"/>
        </w:rPr>
        <w:t>местите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812690">
        <w:rPr>
          <w:b/>
          <w:i/>
          <w:szCs w:val="28"/>
          <w:lang w:val="en-US"/>
        </w:rPr>
        <w:t xml:space="preserve"> Wait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Functions\Programming\Timing. </w:t>
      </w:r>
      <w:r w:rsidRPr="00812690">
        <w:rPr>
          <w:szCs w:val="28"/>
        </w:rPr>
        <w:t>Уст</w:t>
      </w:r>
      <w:r w:rsidRPr="00812690">
        <w:rPr>
          <w:szCs w:val="28"/>
        </w:rPr>
        <w:t>а</w:t>
      </w:r>
      <w:r w:rsidRPr="00812690">
        <w:rPr>
          <w:szCs w:val="28"/>
        </w:rPr>
        <w:t>новите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индикатор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Graf XY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панель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прибора</w:t>
      </w:r>
      <w:r w:rsidRPr="00812690">
        <w:rPr>
          <w:szCs w:val="28"/>
          <w:lang w:val="en-US"/>
        </w:rPr>
        <w:t xml:space="preserve">. </w:t>
      </w:r>
      <w:r w:rsidRPr="00812690">
        <w:rPr>
          <w:szCs w:val="28"/>
        </w:rPr>
        <w:t>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также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добавьте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</w:t>
      </w:r>
      <w:r w:rsidRPr="00812690">
        <w:rPr>
          <w:szCs w:val="28"/>
        </w:rPr>
        <w:t>к</w:t>
      </w:r>
      <w:r w:rsidRPr="00812690">
        <w:rPr>
          <w:szCs w:val="28"/>
        </w:rPr>
        <w:t>ции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szCs w:val="28"/>
          <w:lang w:val="en-US"/>
        </w:rPr>
        <w:t xml:space="preserve">sin(x) </w:t>
      </w:r>
      <w:r w:rsidRPr="00812690">
        <w:rPr>
          <w:b/>
          <w:szCs w:val="28"/>
        </w:rPr>
        <w:t>и</w:t>
      </w:r>
      <w:r w:rsidRPr="00812690">
        <w:rPr>
          <w:b/>
          <w:szCs w:val="28"/>
          <w:lang w:val="en-US"/>
        </w:rPr>
        <w:t xml:space="preserve"> </w:t>
      </w:r>
      <w:proofErr w:type="gramStart"/>
      <w:r w:rsidRPr="00812690">
        <w:rPr>
          <w:b/>
          <w:szCs w:val="28"/>
        </w:rPr>
        <w:t>с</w:t>
      </w:r>
      <w:proofErr w:type="spellStart"/>
      <w:proofErr w:type="gramEnd"/>
      <w:r w:rsidRPr="00812690">
        <w:rPr>
          <w:b/>
          <w:szCs w:val="28"/>
          <w:lang w:val="en-US"/>
        </w:rPr>
        <w:t>os</w:t>
      </w:r>
      <w:proofErr w:type="spellEnd"/>
      <w:r w:rsidRPr="00812690">
        <w:rPr>
          <w:b/>
          <w:szCs w:val="28"/>
          <w:lang w:val="en-US"/>
        </w:rPr>
        <w:t>(x)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панели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 xml:space="preserve">Mathematics/Elementary functions. </w:t>
      </w:r>
      <w:r w:rsidRPr="00812690">
        <w:rPr>
          <w:szCs w:val="28"/>
        </w:rPr>
        <w:t>Добав</w:t>
      </w:r>
      <w:r w:rsidRPr="00812690">
        <w:rPr>
          <w:szCs w:val="28"/>
        </w:rPr>
        <w:t>ь</w:t>
      </w:r>
      <w:r w:rsidRPr="00812690">
        <w:rPr>
          <w:szCs w:val="28"/>
        </w:rPr>
        <w:t>те на панель прибора  три поля ввода типа</w:t>
      </w:r>
      <w:r w:rsidRPr="00812690">
        <w:rPr>
          <w:b/>
          <w:i/>
          <w:szCs w:val="28"/>
        </w:rPr>
        <w:t xml:space="preserve"> «регулятор». Для того чт</w:t>
      </w:r>
      <w:r w:rsidRPr="00812690">
        <w:rPr>
          <w:b/>
          <w:i/>
          <w:szCs w:val="28"/>
        </w:rPr>
        <w:t>о</w:t>
      </w:r>
      <w:r w:rsidRPr="00812690">
        <w:rPr>
          <w:b/>
          <w:i/>
          <w:szCs w:val="28"/>
        </w:rPr>
        <w:t xml:space="preserve">бы вывести график, </w:t>
      </w:r>
      <w:r w:rsidRPr="00812690">
        <w:rPr>
          <w:szCs w:val="28"/>
        </w:rPr>
        <w:t xml:space="preserve">необходимо массив значений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szCs w:val="28"/>
        </w:rPr>
        <w:t xml:space="preserve"> и массив значений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szCs w:val="28"/>
        </w:rPr>
        <w:t xml:space="preserve"> объединить в структуру при помощи функции </w:t>
      </w:r>
      <w:r w:rsidRPr="00812690">
        <w:rPr>
          <w:b/>
          <w:i/>
          <w:szCs w:val="28"/>
          <w:lang w:val="en-US"/>
        </w:rPr>
        <w:t>Bundle</w:t>
      </w:r>
      <w:r w:rsidRPr="00812690">
        <w:rPr>
          <w:szCs w:val="28"/>
        </w:rPr>
        <w:t>. Соедините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водами элементы схемы (см. рис. 1.9.б). Добавьте кнопку </w:t>
      </w:r>
      <w:r w:rsidRPr="00812690">
        <w:rPr>
          <w:szCs w:val="28"/>
          <w:lang w:val="en-US"/>
        </w:rPr>
        <w:t>STOP</w:t>
      </w:r>
      <w:r w:rsidRPr="00812690">
        <w:rPr>
          <w:szCs w:val="28"/>
        </w:rPr>
        <w:t>.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b/>
          <w:szCs w:val="28"/>
        </w:rPr>
        <w:t xml:space="preserve"> </w:t>
      </w:r>
      <w:r w:rsidRPr="00812690">
        <w:rPr>
          <w:szCs w:val="28"/>
        </w:rPr>
        <w:t>На том же самом график постройте вторую кривую. Для этого добав</w:t>
      </w:r>
      <w:r w:rsidRPr="00812690">
        <w:rPr>
          <w:szCs w:val="28"/>
        </w:rPr>
        <w:t>ь</w:t>
      </w:r>
      <w:r w:rsidR="001262EC">
        <w:rPr>
          <w:szCs w:val="28"/>
        </w:rPr>
        <w:t xml:space="preserve">те еще один элемент </w:t>
      </w:r>
      <w:r w:rsidRPr="00812690">
        <w:rPr>
          <w:szCs w:val="28"/>
        </w:rPr>
        <w:t xml:space="preserve">управления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 xml:space="preserve">1. </w:t>
      </w:r>
      <w:r w:rsidRPr="00812690">
        <w:rPr>
          <w:szCs w:val="28"/>
        </w:rPr>
        <w:t xml:space="preserve">Соедините проводами (см. рис. 1.9.б). Для того чтобы получить два и более графиков, создайте массив структур для этого используйте функцию </w:t>
      </w:r>
      <w:r w:rsidRPr="00812690">
        <w:rPr>
          <w:szCs w:val="28"/>
          <w:lang w:val="en-US"/>
        </w:rPr>
        <w:t>Build</w:t>
      </w:r>
      <w:r w:rsidRPr="00812690">
        <w:rPr>
          <w:szCs w:val="28"/>
        </w:rPr>
        <w:t> </w:t>
      </w:r>
      <w:proofErr w:type="spellStart"/>
      <w:r w:rsidRPr="00812690">
        <w:rPr>
          <w:szCs w:val="28"/>
          <w:lang w:val="en-US"/>
        </w:rPr>
        <w:t>arr</w:t>
      </w:r>
      <w:proofErr w:type="spellEnd"/>
      <w:proofErr w:type="gramStart"/>
      <w:r w:rsidRPr="00812690">
        <w:rPr>
          <w:szCs w:val="28"/>
        </w:rPr>
        <w:t>а</w:t>
      </w:r>
      <w:proofErr w:type="gramEnd"/>
      <w:r w:rsidRPr="00812690">
        <w:rPr>
          <w:szCs w:val="28"/>
          <w:lang w:val="en-US"/>
        </w:rPr>
        <w:t>y</w:t>
      </w:r>
      <w:r w:rsidRPr="00812690">
        <w:rPr>
          <w:szCs w:val="28"/>
        </w:rPr>
        <w:t>. Проверьте работ</w:t>
      </w:r>
      <w:r w:rsidRPr="00812690">
        <w:rPr>
          <w:szCs w:val="28"/>
        </w:rPr>
        <w:t>о</w:t>
      </w:r>
      <w:r w:rsidRPr="00812690">
        <w:rPr>
          <w:szCs w:val="28"/>
        </w:rPr>
        <w:t>способность.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 </w:t>
      </w:r>
    </w:p>
    <w:tbl>
      <w:tblPr>
        <w:tblStyle w:val="a7"/>
        <w:tblW w:w="0" w:type="auto"/>
        <w:jc w:val="center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</w:tblGrid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8610" w:dyaOrig="4170">
                <v:shape id="_x0000_i1041" type="#_x0000_t75" style="width:258.75pt;height:125.25pt" o:ole="">
                  <v:imagedata r:id="rId42" o:title=""/>
                </v:shape>
                <o:OLEObject Type="Embed" ProgID="PBrush" ShapeID="_x0000_i1041" DrawAspect="Content" ObjectID="_1569308570" r:id="rId43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t>а</w:t>
            </w:r>
          </w:p>
        </w:tc>
      </w:tr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b/>
              </w:rPr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6211" w:dyaOrig="4754">
                <v:shape id="_x0000_i1042" type="#_x0000_t75" style="width:201.75pt;height:154.5pt" o:ole="">
                  <v:imagedata r:id="rId44" o:title=""/>
                </v:shape>
                <o:OLEObject Type="Embed" ProgID="PBrush" ShapeID="_x0000_i1042" DrawAspect="Content" ObjectID="_1569308571" r:id="rId4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sz w:val="20"/>
              </w:rPr>
            </w:pPr>
            <w:r w:rsidRPr="00057DB5">
              <w:rPr>
                <w:b/>
                <w:sz w:val="20"/>
              </w:rPr>
              <w:t>Рис.</w:t>
            </w:r>
            <w:r>
              <w:rPr>
                <w:b/>
                <w:sz w:val="20"/>
              </w:rPr>
              <w:t>1</w:t>
            </w:r>
            <w:r w:rsidRPr="00057DB5">
              <w:rPr>
                <w:b/>
                <w:sz w:val="20"/>
              </w:rPr>
              <w:t xml:space="preserve">.9. </w:t>
            </w:r>
            <w:r w:rsidRPr="00057DB5">
              <w:rPr>
                <w:sz w:val="20"/>
              </w:rPr>
              <w:t>Построение графиков (</w:t>
            </w:r>
            <w:r w:rsidRPr="00057DB5">
              <w:rPr>
                <w:sz w:val="20"/>
                <w:lang w:val="en-US"/>
              </w:rPr>
              <w:t>Graf</w:t>
            </w:r>
            <w:r w:rsidRPr="00057DB5">
              <w:rPr>
                <w:sz w:val="20"/>
              </w:rPr>
              <w:t xml:space="preserve"> </w:t>
            </w:r>
            <w:r w:rsidRPr="00057DB5">
              <w:rPr>
                <w:sz w:val="20"/>
                <w:lang w:val="en-US"/>
              </w:rPr>
              <w:t>XY</w:t>
            </w:r>
            <w:r w:rsidRPr="00057DB5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  <w:r w:rsidRPr="00412DC2">
              <w:rPr>
                <w:sz w:val="20"/>
              </w:rPr>
              <w:t xml:space="preserve"> </w:t>
            </w:r>
          </w:p>
          <w:p w:rsidR="00812690" w:rsidRPr="00057DB5" w:rsidRDefault="00812690" w:rsidP="005F0F6A">
            <w:pPr>
              <w:jc w:val="center"/>
              <w:rPr>
                <w:sz w:val="20"/>
              </w:rPr>
            </w:pPr>
            <w:proofErr w:type="gramStart"/>
            <w:r w:rsidRPr="00412DC2">
              <w:rPr>
                <w:sz w:val="20"/>
              </w:rPr>
              <w:t>а-</w:t>
            </w:r>
            <w:proofErr w:type="gramEnd"/>
            <w:r w:rsidRPr="00412DC2">
              <w:rPr>
                <w:sz w:val="20"/>
              </w:rPr>
              <w:t xml:space="preserve"> панель прибора; б – схема.</w:t>
            </w:r>
          </w:p>
        </w:tc>
      </w:tr>
      <w:bookmarkEnd w:id="4"/>
    </w:tbl>
    <w:p w:rsidR="008A2F45" w:rsidRDefault="008A2F45" w:rsidP="00812690">
      <w:pPr>
        <w:spacing w:before="120" w:after="120"/>
        <w:ind w:firstLine="720"/>
        <w:jc w:val="center"/>
        <w:rPr>
          <w:b/>
        </w:rPr>
      </w:pPr>
    </w:p>
    <w:p w:rsidR="008A2F45" w:rsidRDefault="008A2F45" w:rsidP="00812690">
      <w:pPr>
        <w:spacing w:before="120" w:after="120"/>
        <w:ind w:firstLine="720"/>
        <w:jc w:val="center"/>
        <w:rPr>
          <w:b/>
        </w:rPr>
      </w:pPr>
    </w:p>
    <w:p w:rsidR="00812690" w:rsidRPr="007F5FCB" w:rsidRDefault="00812690" w:rsidP="00812690">
      <w:pPr>
        <w:spacing w:before="120" w:after="120"/>
        <w:ind w:firstLine="720"/>
        <w:jc w:val="center"/>
        <w:rPr>
          <w:b/>
        </w:rPr>
      </w:pPr>
      <w:r w:rsidRPr="007F5FCB">
        <w:rPr>
          <w:b/>
        </w:rPr>
        <w:t>Контрольные вопросы</w:t>
      </w:r>
    </w:p>
    <w:p w:rsidR="00812690" w:rsidRPr="00812690" w:rsidRDefault="00812690" w:rsidP="00812690">
      <w:pPr>
        <w:numPr>
          <w:ilvl w:val="1"/>
          <w:numId w:val="1"/>
        </w:numPr>
        <w:tabs>
          <w:tab w:val="left" w:pos="284"/>
          <w:tab w:val="num" w:pos="426"/>
        </w:tabs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lastRenderedPageBreak/>
        <w:t>Каким образом задать константу числовго типа?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из массива выделить один элемент с заданным номером?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задать кластер и что этот такое?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Каким образом изменить переменную в кластере?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Как создать меню с быбором действий? 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создать цикл от 0т до 1000 с шагом 20?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реализовать замедление работы цикла, чтобы он срабатывал каждые 500мс?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Как построить на графике </w:t>
      </w:r>
      <w:proofErr w:type="gramStart"/>
      <w:r w:rsidRPr="00812690">
        <w:rPr>
          <w:szCs w:val="28"/>
        </w:rPr>
        <w:t>процесс</w:t>
      </w:r>
      <w:proofErr w:type="gramEnd"/>
      <w:r w:rsidRPr="00812690">
        <w:rPr>
          <w:szCs w:val="28"/>
        </w:rPr>
        <w:t xml:space="preserve"> изменяемый во времени?</w:t>
      </w:r>
    </w:p>
    <w:p w:rsidR="008A640C" w:rsidRDefault="00812690" w:rsidP="008A640C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 Как построить зависимость </w:t>
      </w:r>
      <w:r w:rsidRPr="00812690">
        <w:rPr>
          <w:i/>
          <w:szCs w:val="28"/>
          <w:lang w:val="en-US"/>
        </w:rPr>
        <w:t>y</w:t>
      </w:r>
      <w:r w:rsidRPr="00812690">
        <w:rPr>
          <w:i/>
          <w:szCs w:val="28"/>
        </w:rPr>
        <w:t>=</w:t>
      </w:r>
      <w:r w:rsidRPr="00812690">
        <w:rPr>
          <w:i/>
          <w:szCs w:val="28"/>
          <w:lang w:val="en-US"/>
        </w:rPr>
        <w:t>f</w:t>
      </w:r>
      <w:r w:rsidRPr="00812690">
        <w:rPr>
          <w:i/>
          <w:szCs w:val="28"/>
        </w:rPr>
        <w:t>(</w:t>
      </w:r>
      <w:r w:rsidRPr="00812690">
        <w:rPr>
          <w:i/>
          <w:szCs w:val="28"/>
          <w:lang w:val="en-US"/>
        </w:rPr>
        <w:t>x</w:t>
      </w:r>
      <w:r w:rsidRPr="00812690">
        <w:rPr>
          <w:i/>
          <w:szCs w:val="28"/>
        </w:rPr>
        <w:t>)</w:t>
      </w:r>
      <w:r w:rsidRPr="00812690">
        <w:rPr>
          <w:szCs w:val="28"/>
        </w:rPr>
        <w:t xml:space="preserve"> на графике?</w:t>
      </w:r>
    </w:p>
    <w:p w:rsidR="00812690" w:rsidRDefault="00812690" w:rsidP="00812690">
      <w:pPr>
        <w:tabs>
          <w:tab w:val="left" w:pos="284"/>
        </w:tabs>
        <w:suppressAutoHyphens/>
        <w:spacing w:after="0" w:line="240" w:lineRule="auto"/>
        <w:ind w:left="1635"/>
        <w:jc w:val="both"/>
        <w:rPr>
          <w:szCs w:val="28"/>
        </w:rPr>
      </w:pPr>
    </w:p>
    <w:p w:rsidR="00812690" w:rsidRDefault="00812690" w:rsidP="00812690">
      <w:pPr>
        <w:tabs>
          <w:tab w:val="left" w:pos="284"/>
        </w:tabs>
        <w:suppressAutoHyphens/>
        <w:spacing w:after="0" w:line="240" w:lineRule="auto"/>
        <w:ind w:left="1635"/>
        <w:jc w:val="both"/>
        <w:rPr>
          <w:szCs w:val="28"/>
        </w:rPr>
      </w:pPr>
    </w:p>
    <w:p w:rsidR="005F0F6A" w:rsidRPr="00A771C1" w:rsidRDefault="00A771C1" w:rsidP="005F0F6A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343105555"/>
      <w:r w:rsidRPr="00A771C1">
        <w:rPr>
          <w:rFonts w:ascii="Times New Roman" w:hAnsi="Times New Roman" w:cs="Times New Roman"/>
          <w:sz w:val="36"/>
          <w:szCs w:val="36"/>
        </w:rPr>
        <w:t>ЛАБОРАТОРНАЯ РАБОТА №2</w:t>
      </w:r>
      <w:bookmarkEnd w:id="5"/>
    </w:p>
    <w:p w:rsidR="005F0F6A" w:rsidRPr="00314541" w:rsidRDefault="005F0F6A" w:rsidP="005F0F6A">
      <w:pPr>
        <w:pStyle w:val="a6"/>
        <w:jc w:val="center"/>
        <w:rPr>
          <w:sz w:val="40"/>
          <w:szCs w:val="40"/>
        </w:rPr>
      </w:pPr>
      <w:r w:rsidRPr="00314541">
        <w:rPr>
          <w:sz w:val="40"/>
          <w:szCs w:val="40"/>
        </w:rPr>
        <w:t>Измерения напряжения</w:t>
      </w:r>
      <w:r>
        <w:rPr>
          <w:sz w:val="40"/>
          <w:szCs w:val="40"/>
        </w:rPr>
        <w:t>, тока и сопротивления</w:t>
      </w:r>
      <w:r w:rsidRPr="00314541">
        <w:rPr>
          <w:sz w:val="40"/>
          <w:szCs w:val="40"/>
        </w:rPr>
        <w:t>. Мультиметр</w:t>
      </w:r>
    </w:p>
    <w:p w:rsidR="005F0F6A" w:rsidRPr="005F0F6A" w:rsidRDefault="005F0F6A" w:rsidP="005F0F6A">
      <w:pPr>
        <w:jc w:val="center"/>
        <w:outlineLvl w:val="0"/>
      </w:pPr>
    </w:p>
    <w:p w:rsidR="005F0F6A" w:rsidRPr="005F0F6A" w:rsidRDefault="005F0F6A" w:rsidP="005F0F6A">
      <w:pPr>
        <w:ind w:firstLine="540"/>
      </w:pPr>
      <w:r w:rsidRPr="005F0F6A">
        <w:rPr>
          <w:b/>
        </w:rPr>
        <w:t>Цель работы:</w:t>
      </w:r>
      <w:r w:rsidRPr="005F0F6A">
        <w:t xml:space="preserve"> Получить навыки измерения напряжения </w:t>
      </w:r>
      <w:proofErr w:type="gramStart"/>
      <w:r w:rsidRPr="005F0F6A">
        <w:t>цифровым</w:t>
      </w:r>
      <w:proofErr w:type="gramEnd"/>
      <w:r w:rsidRPr="005F0F6A">
        <w:t xml:space="preserve"> мультиметром. Научиться рассчитывать основные и дополнительные п</w:t>
      </w:r>
      <w:r w:rsidRPr="005F0F6A">
        <w:t>о</w:t>
      </w:r>
      <w:r w:rsidRPr="005F0F6A">
        <w:t>грешности измерений. Исследовать влияние методических погрешностей, а так же  погрешности косвенных измерений, на результат измерений.</w:t>
      </w:r>
    </w:p>
    <w:p w:rsidR="005F0F6A" w:rsidRPr="006F4E2C" w:rsidRDefault="005F0F6A" w:rsidP="005F0F6A">
      <w:pPr>
        <w:spacing w:before="120" w:after="120"/>
        <w:jc w:val="center"/>
        <w:rPr>
          <w:b/>
        </w:rPr>
      </w:pPr>
      <w:r w:rsidRPr="006F4E2C">
        <w:rPr>
          <w:b/>
        </w:rPr>
        <w:t>Домашнее задание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Изучите принцип работы цифрового вольтметра. Изобразите структу</w:t>
      </w:r>
      <w:r w:rsidRPr="005F0F6A">
        <w:t>р</w:t>
      </w:r>
      <w:r w:rsidRPr="005F0F6A">
        <w:t>ные схемы. Отразите в отчете.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Изучите принцип работы аналогового вольтметра. Изобразите стру</w:t>
      </w:r>
      <w:r w:rsidRPr="005F0F6A">
        <w:t>к</w:t>
      </w:r>
      <w:r w:rsidRPr="005F0F6A">
        <w:t>турные схемы. Отразите в отчете.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 xml:space="preserve">Изучите принцип действия (выпишите формулы, нарисуйте схемы) преобразователей из переменного напряжения в </w:t>
      </w:r>
      <w:proofErr w:type="gramStart"/>
      <w:r w:rsidRPr="005F0F6A">
        <w:t>постоянное</w:t>
      </w:r>
      <w:proofErr w:type="gramEnd"/>
      <w:r w:rsidRPr="005F0F6A">
        <w:t>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Запишите формулы, требуемые в работе: формулы для расчёта п</w:t>
      </w:r>
      <w:r w:rsidRPr="005F0F6A">
        <w:t>о</w:t>
      </w:r>
      <w:r w:rsidRPr="005F0F6A">
        <w:t>грешностей напряжения и сопротивления, расчёта косвенных измерений, формулы для преобразователей напряжения различного вида.</w:t>
      </w:r>
    </w:p>
    <w:p w:rsidR="005F0F6A" w:rsidRPr="00173706" w:rsidRDefault="005F0F6A" w:rsidP="005F0F6A">
      <w:pPr>
        <w:spacing w:before="120" w:after="120"/>
        <w:jc w:val="center"/>
        <w:rPr>
          <w:b/>
          <w:szCs w:val="28"/>
        </w:rPr>
      </w:pPr>
      <w:r w:rsidRPr="00173706">
        <w:rPr>
          <w:b/>
          <w:szCs w:val="28"/>
        </w:rPr>
        <w:t xml:space="preserve">Задание в лаборатории </w:t>
      </w:r>
    </w:p>
    <w:p w:rsidR="005F0F6A" w:rsidRPr="005F0F6A" w:rsidRDefault="005F0F6A" w:rsidP="005F0F6A">
      <w:pPr>
        <w:pStyle w:val="a6"/>
        <w:jc w:val="both"/>
        <w:rPr>
          <w:b/>
          <w:szCs w:val="28"/>
        </w:rPr>
      </w:pPr>
      <w:r w:rsidRPr="005F0F6A">
        <w:rPr>
          <w:b/>
          <w:szCs w:val="28"/>
        </w:rPr>
        <w:t>Подготовка к работе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5F0F6A">
        <w:rPr>
          <w:b/>
          <w:i/>
          <w:szCs w:val="28"/>
          <w:u w:val="single"/>
        </w:rPr>
        <w:t xml:space="preserve">Включите блок </w:t>
      </w:r>
      <w:r w:rsidRPr="005F0F6A">
        <w:rPr>
          <w:b/>
          <w:i/>
          <w:szCs w:val="28"/>
          <w:u w:val="single"/>
          <w:lang w:val="en-US"/>
        </w:rPr>
        <w:t>NI</w:t>
      </w:r>
      <w:r w:rsidRPr="005F0F6A">
        <w:rPr>
          <w:b/>
          <w:i/>
          <w:szCs w:val="28"/>
          <w:u w:val="single"/>
        </w:rPr>
        <w:t xml:space="preserve"> </w:t>
      </w:r>
      <w:r w:rsidRPr="005F0F6A">
        <w:rPr>
          <w:b/>
          <w:i/>
          <w:szCs w:val="28"/>
          <w:u w:val="single"/>
          <w:lang w:val="en-US"/>
        </w:rPr>
        <w:t>PXI</w:t>
      </w:r>
      <w:r w:rsidRPr="005F0F6A">
        <w:rPr>
          <w:b/>
          <w:i/>
          <w:szCs w:val="28"/>
          <w:u w:val="single"/>
        </w:rPr>
        <w:t>-1033.Перезагрузите компьютер</w:t>
      </w:r>
      <w:r w:rsidRPr="005F0F6A">
        <w:rPr>
          <w:szCs w:val="28"/>
        </w:rPr>
        <w:t>.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 xml:space="preserve"> Запустите приложения: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szCs w:val="28"/>
        </w:rPr>
      </w:pPr>
      <w:r w:rsidRPr="005F0F6A">
        <w:rPr>
          <w:szCs w:val="28"/>
          <w:lang w:val="en-US"/>
        </w:rPr>
        <w:t>MS Word,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szCs w:val="28"/>
        </w:rPr>
      </w:pPr>
      <w:r w:rsidRPr="005F0F6A">
        <w:rPr>
          <w:szCs w:val="28"/>
          <w:lang w:val="en-US"/>
        </w:rPr>
        <w:t>MathCAD,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FGEN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>программу управления генератором</w:t>
      </w:r>
      <w:r w:rsidRPr="005F0F6A">
        <w:rPr>
          <w:b/>
          <w:i/>
          <w:szCs w:val="28"/>
        </w:rPr>
        <w:t>) Программы\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FGEN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lastRenderedPageBreak/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SCOPE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 xml:space="preserve">программу управления осциллографом </w:t>
      </w:r>
      <w:r w:rsidRPr="005F0F6A">
        <w:rPr>
          <w:b/>
          <w:i/>
          <w:szCs w:val="28"/>
        </w:rPr>
        <w:t>)  Програ</w:t>
      </w:r>
      <w:r w:rsidRPr="005F0F6A">
        <w:rPr>
          <w:b/>
          <w:i/>
          <w:szCs w:val="28"/>
        </w:rPr>
        <w:t>м</w:t>
      </w:r>
      <w:r w:rsidRPr="005F0F6A">
        <w:rPr>
          <w:b/>
          <w:i/>
          <w:szCs w:val="28"/>
        </w:rPr>
        <w:t>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SCOPE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</w:rPr>
        <w:t xml:space="preserve"> 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–</w:t>
      </w:r>
      <w:r w:rsidRPr="005F0F6A">
        <w:rPr>
          <w:b/>
          <w:i/>
          <w:szCs w:val="28"/>
          <w:lang w:val="en-US"/>
        </w:rPr>
        <w:t>PWR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>программу управления источником питания</w:t>
      </w:r>
      <w:r w:rsidRPr="005F0F6A">
        <w:rPr>
          <w:b/>
          <w:i/>
          <w:szCs w:val="28"/>
        </w:rPr>
        <w:t>) Пр</w:t>
      </w:r>
      <w:r w:rsidRPr="005F0F6A">
        <w:rPr>
          <w:b/>
          <w:i/>
          <w:szCs w:val="28"/>
        </w:rPr>
        <w:t>о</w:t>
      </w:r>
      <w:r w:rsidRPr="005F0F6A">
        <w:rPr>
          <w:b/>
          <w:i/>
          <w:szCs w:val="28"/>
        </w:rPr>
        <w:t>граммы\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PWR</w:t>
      </w:r>
      <w:r w:rsidRPr="005F0F6A">
        <w:rPr>
          <w:b/>
          <w:i/>
          <w:szCs w:val="28"/>
        </w:rPr>
        <w:t xml:space="preserve"> (</w:t>
      </w:r>
      <w:r w:rsidRPr="005F0F6A">
        <w:rPr>
          <w:i/>
          <w:szCs w:val="28"/>
        </w:rPr>
        <w:t>или аппаратный блок п</w:t>
      </w:r>
      <w:r w:rsidRPr="005F0F6A">
        <w:rPr>
          <w:i/>
          <w:szCs w:val="28"/>
        </w:rPr>
        <w:t>и</w:t>
      </w:r>
      <w:r w:rsidRPr="005F0F6A">
        <w:rPr>
          <w:i/>
          <w:szCs w:val="28"/>
        </w:rPr>
        <w:t>тания</w:t>
      </w:r>
      <w:r w:rsidRPr="005F0F6A">
        <w:rPr>
          <w:b/>
          <w:i/>
          <w:szCs w:val="28"/>
        </w:rPr>
        <w:t>)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DMM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 xml:space="preserve">программу управления </w:t>
      </w:r>
      <w:proofErr w:type="spellStart"/>
      <w:r w:rsidRPr="005F0F6A">
        <w:rPr>
          <w:szCs w:val="28"/>
        </w:rPr>
        <w:t>мультиметром</w:t>
      </w:r>
      <w:proofErr w:type="spellEnd"/>
      <w:proofErr w:type="gramStart"/>
      <w:r w:rsidRPr="005F0F6A">
        <w:rPr>
          <w:b/>
          <w:i/>
          <w:szCs w:val="28"/>
        </w:rPr>
        <w:t xml:space="preserve">)  </w:t>
      </w:r>
      <w:proofErr w:type="spellStart"/>
      <w:r w:rsidRPr="005F0F6A">
        <w:rPr>
          <w:b/>
          <w:i/>
          <w:szCs w:val="28"/>
        </w:rPr>
        <w:t>Программы</w:t>
      </w:r>
      <w:proofErr w:type="gramEnd"/>
      <w:r w:rsidRPr="005F0F6A">
        <w:rPr>
          <w:b/>
          <w:i/>
          <w:szCs w:val="28"/>
        </w:rPr>
        <w:t>\</w:t>
      </w:r>
      <w:proofErr w:type="spellEnd"/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DMM</w:t>
      </w:r>
      <w:r w:rsidRPr="001E43E4">
        <w:rPr>
          <w:b/>
          <w:i/>
          <w:szCs w:val="28"/>
        </w:rPr>
        <w:t>.</w:t>
      </w:r>
    </w:p>
    <w:p w:rsidR="005F0F6A" w:rsidRPr="005F0F6A" w:rsidRDefault="005F0F6A" w:rsidP="005F0F6A">
      <w:pPr>
        <w:pStyle w:val="a6"/>
        <w:ind w:left="1440"/>
        <w:jc w:val="both"/>
        <w:rPr>
          <w:b/>
          <w:i/>
          <w:szCs w:val="28"/>
        </w:rPr>
      </w:pP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>Убедитесь, что прибор работает. Для этого подключите выход генер</w:t>
      </w:r>
      <w:r w:rsidRPr="005F0F6A">
        <w:rPr>
          <w:szCs w:val="28"/>
        </w:rPr>
        <w:t>а</w:t>
      </w:r>
      <w:r w:rsidRPr="005F0F6A">
        <w:rPr>
          <w:szCs w:val="28"/>
        </w:rPr>
        <w:t>тора (</w:t>
      </w:r>
      <w:r w:rsidRPr="005F0F6A">
        <w:rPr>
          <w:b/>
          <w:i/>
          <w:szCs w:val="28"/>
          <w:lang w:val="en-US"/>
        </w:rPr>
        <w:t>CH</w:t>
      </w:r>
      <w:r w:rsidRPr="005F0F6A">
        <w:rPr>
          <w:b/>
          <w:i/>
          <w:szCs w:val="28"/>
        </w:rPr>
        <w:t>0</w:t>
      </w:r>
      <w:r w:rsidRPr="005F0F6A">
        <w:rPr>
          <w:szCs w:val="28"/>
        </w:rPr>
        <w:t xml:space="preserve">) </w:t>
      </w:r>
      <w:proofErr w:type="gramStart"/>
      <w:r w:rsidRPr="005F0F6A">
        <w:rPr>
          <w:szCs w:val="28"/>
        </w:rPr>
        <w:t>ко</w:t>
      </w:r>
      <w:proofErr w:type="gramEnd"/>
      <w:r w:rsidRPr="005F0F6A">
        <w:rPr>
          <w:szCs w:val="28"/>
        </w:rPr>
        <w:t xml:space="preserve"> входу (</w:t>
      </w:r>
      <w:r w:rsidRPr="005F0F6A">
        <w:rPr>
          <w:b/>
          <w:i/>
          <w:szCs w:val="28"/>
          <w:lang w:val="en-US"/>
        </w:rPr>
        <w:t>CH</w:t>
      </w:r>
      <w:r w:rsidRPr="005F0F6A">
        <w:rPr>
          <w:b/>
          <w:i/>
          <w:szCs w:val="28"/>
        </w:rPr>
        <w:t>0</w:t>
      </w:r>
      <w:r w:rsidRPr="005F0F6A">
        <w:rPr>
          <w:szCs w:val="28"/>
        </w:rPr>
        <w:t>) осциллографа. Запустите генератор, убед</w:t>
      </w:r>
      <w:r w:rsidRPr="005F0F6A">
        <w:rPr>
          <w:szCs w:val="28"/>
        </w:rPr>
        <w:t>и</w:t>
      </w:r>
      <w:r w:rsidRPr="005F0F6A">
        <w:rPr>
          <w:szCs w:val="28"/>
        </w:rPr>
        <w:t>тесь, что на осциллографе появилось изображение сигнала.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 xml:space="preserve"> Запишите температуру окружающей среды.</w:t>
      </w:r>
    </w:p>
    <w:p w:rsidR="005F0F6A" w:rsidRPr="005F0F6A" w:rsidRDefault="005F0F6A" w:rsidP="005F0F6A">
      <w:pPr>
        <w:pStyle w:val="a6"/>
        <w:ind w:hanging="294"/>
        <w:jc w:val="both"/>
        <w:rPr>
          <w:b/>
          <w:szCs w:val="28"/>
        </w:rPr>
      </w:pPr>
      <w:r w:rsidRPr="005F0F6A">
        <w:rPr>
          <w:b/>
          <w:szCs w:val="28"/>
        </w:rPr>
        <w:t>Непосредственные измерения</w:t>
      </w:r>
    </w:p>
    <w:p w:rsidR="005F0F6A" w:rsidRPr="005F0F6A" w:rsidRDefault="005F0F6A" w:rsidP="005F0F6A">
      <w:pPr>
        <w:ind w:firstLine="426"/>
        <w:jc w:val="both"/>
        <w:rPr>
          <w:b/>
          <w:i/>
          <w:szCs w:val="28"/>
        </w:rPr>
      </w:pPr>
      <w:r w:rsidRPr="005F0F6A">
        <w:rPr>
          <w:b/>
          <w:i/>
          <w:szCs w:val="28"/>
        </w:rPr>
        <w:t>Уровень удовлетворительно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b/>
          <w:szCs w:val="28"/>
        </w:rPr>
        <w:t>Измерение сопротивлений.</w:t>
      </w:r>
      <w:r w:rsidRPr="005F0F6A">
        <w:rPr>
          <w:szCs w:val="28"/>
        </w:rPr>
        <w:t xml:space="preserve"> Измерьте вольтметром </w:t>
      </w:r>
      <w:r w:rsidRPr="005F0F6A">
        <w:rPr>
          <w:i/>
          <w:szCs w:val="28"/>
        </w:rPr>
        <w:t>NI PXI-4072</w:t>
      </w:r>
      <w:r w:rsidRPr="005F0F6A">
        <w:rPr>
          <w:szCs w:val="28"/>
        </w:rPr>
        <w:t xml:space="preserve"> и мультиметром (ЦМ) соответствующие сопротивления на выданных р</w:t>
      </w:r>
      <w:r w:rsidRPr="005F0F6A">
        <w:rPr>
          <w:szCs w:val="28"/>
        </w:rPr>
        <w:t>е</w:t>
      </w:r>
      <w:r w:rsidRPr="005F0F6A">
        <w:rPr>
          <w:szCs w:val="28"/>
        </w:rPr>
        <w:t>зистивных делителях и заполните таблицу 2.2.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5F0F6A">
        <w:rPr>
          <w:szCs w:val="28"/>
        </w:rPr>
        <w:t>Выберите сопротивления согласно таблице 2.1.</w:t>
      </w:r>
    </w:p>
    <w:tbl>
      <w:tblPr>
        <w:tblStyle w:val="a7"/>
        <w:tblW w:w="0" w:type="auto"/>
        <w:tblLook w:val="04A0"/>
      </w:tblPr>
      <w:tblGrid>
        <w:gridCol w:w="1419"/>
        <w:gridCol w:w="1104"/>
        <w:gridCol w:w="1104"/>
        <w:gridCol w:w="1104"/>
        <w:gridCol w:w="1104"/>
        <w:gridCol w:w="1105"/>
        <w:gridCol w:w="1105"/>
        <w:gridCol w:w="1105"/>
      </w:tblGrid>
      <w:tr w:rsidR="005F0F6A" w:rsidRPr="00BE2CC7" w:rsidTr="005F0F6A">
        <w:tc>
          <w:tcPr>
            <w:tcW w:w="9150" w:type="dxa"/>
            <w:gridSpan w:val="8"/>
          </w:tcPr>
          <w:p w:rsidR="005F0F6A" w:rsidRPr="00BE2CC7" w:rsidRDefault="005F0F6A" w:rsidP="005F0F6A">
            <w:pPr>
              <w:pStyle w:val="a6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Установочные значения.</w:t>
            </w:r>
          </w:p>
        </w:tc>
      </w:tr>
      <w:tr w:rsidR="005F0F6A" w:rsidRPr="00BE2CC7" w:rsidTr="005F0F6A">
        <w:tc>
          <w:tcPr>
            <w:tcW w:w="1419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бригада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5F0F6A" w:rsidRPr="00BE2CC7" w:rsidTr="005F0F6A">
        <w:tc>
          <w:tcPr>
            <w:tcW w:w="1419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Низкоомный делитель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R1/ R2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</w:t>
            </w:r>
          </w:p>
        </w:tc>
      </w:tr>
      <w:tr w:rsidR="005F0F6A" w:rsidRPr="00BE2CC7" w:rsidTr="005F0F6A">
        <w:tc>
          <w:tcPr>
            <w:tcW w:w="1419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Высокоомный делитель</w:t>
            </w:r>
          </w:p>
          <w:p w:rsidR="005F0F6A" w:rsidRPr="00E56ED1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R1/ R2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5F0F6A">
        <w:rPr>
          <w:szCs w:val="28"/>
        </w:rPr>
        <w:t>Вычислите ∆ (разность между соответствующими измеренными знач</w:t>
      </w:r>
      <w:r w:rsidRPr="005F0F6A">
        <w:rPr>
          <w:szCs w:val="28"/>
        </w:rPr>
        <w:t>е</w:t>
      </w:r>
      <w:r w:rsidRPr="005F0F6A">
        <w:rPr>
          <w:szCs w:val="28"/>
        </w:rPr>
        <w:t xml:space="preserve">ниями </w:t>
      </w:r>
      <w:r w:rsidRPr="005F0F6A">
        <w:rPr>
          <w:i/>
          <w:szCs w:val="28"/>
        </w:rPr>
        <w:t>NI PXI-4072</w:t>
      </w:r>
      <w:r w:rsidRPr="005F0F6A">
        <w:rPr>
          <w:szCs w:val="28"/>
        </w:rPr>
        <w:t xml:space="preserve"> и </w:t>
      </w:r>
      <w:proofErr w:type="gramStart"/>
      <w:r w:rsidRPr="005F0F6A">
        <w:rPr>
          <w:szCs w:val="28"/>
        </w:rPr>
        <w:t>цифрового</w:t>
      </w:r>
      <w:proofErr w:type="gramEnd"/>
      <w:r w:rsidRPr="005F0F6A">
        <w:rPr>
          <w:szCs w:val="28"/>
        </w:rPr>
        <w:t xml:space="preserve"> мультиметра).</w:t>
      </w:r>
    </w:p>
    <w:p w:rsidR="005F0F6A" w:rsidRPr="0050047A" w:rsidRDefault="005F0F6A" w:rsidP="005F0F6A">
      <w:pPr>
        <w:jc w:val="both"/>
        <w:rPr>
          <w:sz w:val="20"/>
        </w:rPr>
      </w:pPr>
    </w:p>
    <w:tbl>
      <w:tblPr>
        <w:tblW w:w="6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720"/>
        <w:gridCol w:w="720"/>
        <w:gridCol w:w="1080"/>
        <w:gridCol w:w="720"/>
        <w:gridCol w:w="756"/>
        <w:gridCol w:w="1080"/>
        <w:gridCol w:w="684"/>
      </w:tblGrid>
      <w:tr w:rsidR="005F0F6A" w:rsidRPr="00E86979" w:rsidTr="00707527">
        <w:trPr>
          <w:trHeight w:val="164"/>
          <w:jc w:val="center"/>
        </w:trPr>
        <w:tc>
          <w:tcPr>
            <w:tcW w:w="6588" w:type="dxa"/>
            <w:gridSpan w:val="8"/>
          </w:tcPr>
          <w:p w:rsidR="005F0F6A" w:rsidRPr="007B6D68" w:rsidRDefault="005F0F6A" w:rsidP="00707527">
            <w:pPr>
              <w:rPr>
                <w:b/>
                <w:sz w:val="18"/>
                <w:szCs w:val="18"/>
              </w:rPr>
            </w:pPr>
            <w:r w:rsidRPr="007B6D68">
              <w:rPr>
                <w:b/>
                <w:sz w:val="18"/>
                <w:szCs w:val="18"/>
              </w:rPr>
              <w:t xml:space="preserve">Таблица </w:t>
            </w:r>
            <w:r w:rsidRPr="007B6D68">
              <w:rPr>
                <w:b/>
                <w:sz w:val="18"/>
                <w:szCs w:val="18"/>
                <w:lang w:val="en-US"/>
              </w:rPr>
              <w:t>2</w:t>
            </w:r>
            <w:r w:rsidRPr="007B6D68">
              <w:rPr>
                <w:b/>
                <w:sz w:val="18"/>
                <w:szCs w:val="18"/>
              </w:rPr>
              <w:t>.2.</w:t>
            </w:r>
          </w:p>
        </w:tc>
      </w:tr>
      <w:tr w:rsidR="005F0F6A" w:rsidRPr="00E86979" w:rsidTr="00707527">
        <w:trPr>
          <w:trHeight w:val="385"/>
          <w:jc w:val="center"/>
        </w:trPr>
        <w:tc>
          <w:tcPr>
            <w:tcW w:w="828" w:type="dxa"/>
            <w:vMerge w:val="restart"/>
          </w:tcPr>
          <w:p w:rsidR="005F0F6A" w:rsidRPr="00E86979" w:rsidRDefault="005F0F6A" w:rsidP="00707527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gridSpan w:val="2"/>
          </w:tcPr>
          <w:p w:rsidR="005F0F6A" w:rsidRPr="0050047A" w:rsidRDefault="005F0F6A" w:rsidP="00707527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NI</w:t>
            </w:r>
          </w:p>
        </w:tc>
        <w:tc>
          <w:tcPr>
            <w:tcW w:w="1080" w:type="dxa"/>
            <w:vMerge w:val="restart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</w:t>
            </w:r>
            <w:r>
              <w:rPr>
                <w:sz w:val="18"/>
                <w:szCs w:val="18"/>
                <w:lang w:val="en-US"/>
              </w:rPr>
              <w:t>NI</w:t>
            </w:r>
            <w:r w:rsidRPr="006E1866">
              <w:rPr>
                <w:sz w:val="18"/>
                <w:szCs w:val="18"/>
              </w:rPr>
              <w:t>)</w:t>
            </w:r>
          </w:p>
        </w:tc>
        <w:tc>
          <w:tcPr>
            <w:tcW w:w="1476" w:type="dxa"/>
            <w:gridSpan w:val="2"/>
          </w:tcPr>
          <w:p w:rsidR="005F0F6A" w:rsidRPr="00013235" w:rsidRDefault="005F0F6A" w:rsidP="00707527">
            <w:pPr>
              <w:jc w:val="center"/>
              <w:rPr>
                <w:i/>
                <w:sz w:val="18"/>
                <w:szCs w:val="18"/>
              </w:rPr>
            </w:pPr>
            <w:r w:rsidRPr="00013235">
              <w:rPr>
                <w:i/>
                <w:sz w:val="18"/>
                <w:szCs w:val="18"/>
              </w:rPr>
              <w:t>ЦМ</w:t>
            </w:r>
          </w:p>
        </w:tc>
        <w:tc>
          <w:tcPr>
            <w:tcW w:w="1080" w:type="dxa"/>
            <w:vMerge w:val="restart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(ЦМ)</w:t>
            </w:r>
          </w:p>
        </w:tc>
        <w:tc>
          <w:tcPr>
            <w:tcW w:w="684" w:type="dxa"/>
            <w:vMerge w:val="restart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∆</w:t>
            </w:r>
          </w:p>
        </w:tc>
      </w:tr>
      <w:tr w:rsidR="005F0F6A" w:rsidRPr="00E86979" w:rsidTr="00707527">
        <w:trPr>
          <w:trHeight w:val="314"/>
          <w:jc w:val="center"/>
        </w:trPr>
        <w:tc>
          <w:tcPr>
            <w:tcW w:w="828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</w:rPr>
              <w:t>х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</w:rPr>
              <w:t>х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4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6588" w:type="dxa"/>
            <w:gridSpan w:val="8"/>
            <w:shd w:val="clear" w:color="auto" w:fill="E0E0E0"/>
          </w:tcPr>
          <w:p w:rsidR="005F0F6A" w:rsidRPr="00E86979" w:rsidRDefault="005F0F6A" w:rsidP="00707527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Низкоомный делитель</w:t>
            </w:r>
          </w:p>
        </w:tc>
      </w:tr>
      <w:tr w:rsidR="005F0F6A" w:rsidRPr="00E86979" w:rsidTr="00707527">
        <w:trPr>
          <w:jc w:val="center"/>
        </w:trPr>
        <w:tc>
          <w:tcPr>
            <w:tcW w:w="828" w:type="dxa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828" w:type="dxa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R2</w:t>
            </w: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828" w:type="dxa"/>
            <w:tcBorders>
              <w:bottom w:val="single" w:sz="4" w:space="0" w:color="auto"/>
            </w:tcBorders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R1+R2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6588" w:type="dxa"/>
            <w:gridSpan w:val="8"/>
            <w:shd w:val="clear" w:color="auto" w:fill="E0E0E0"/>
          </w:tcPr>
          <w:p w:rsidR="005F0F6A" w:rsidRPr="00E86979" w:rsidRDefault="005F0F6A" w:rsidP="00707527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Высокоомный делитель</w:t>
            </w:r>
          </w:p>
        </w:tc>
      </w:tr>
      <w:tr w:rsidR="005F0F6A" w:rsidRPr="00E86979" w:rsidTr="00707527">
        <w:trPr>
          <w:jc w:val="center"/>
        </w:trPr>
        <w:tc>
          <w:tcPr>
            <w:tcW w:w="828" w:type="dxa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828" w:type="dxa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R2</w:t>
            </w: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  <w:tr w:rsidR="005F0F6A" w:rsidRPr="00E86979" w:rsidTr="00707527">
        <w:trPr>
          <w:jc w:val="center"/>
        </w:trPr>
        <w:tc>
          <w:tcPr>
            <w:tcW w:w="828" w:type="dxa"/>
          </w:tcPr>
          <w:p w:rsidR="005F0F6A" w:rsidRPr="006E1866" w:rsidRDefault="005F0F6A" w:rsidP="00707527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R1+R2</w:t>
            </w: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707527">
            <w:pPr>
              <w:rPr>
                <w:sz w:val="20"/>
              </w:rPr>
            </w:pPr>
          </w:p>
        </w:tc>
      </w:tr>
    </w:tbl>
    <w:p w:rsidR="005F0F6A" w:rsidRDefault="005F0F6A" w:rsidP="005F0F6A">
      <w:pPr>
        <w:jc w:val="both"/>
        <w:rPr>
          <w:sz w:val="20"/>
          <w:lang w:val="en-US"/>
        </w:rPr>
      </w:pPr>
    </w:p>
    <w:p w:rsidR="005F0F6A" w:rsidRDefault="005F0F6A" w:rsidP="005F0F6A">
      <w:pPr>
        <w:jc w:val="both"/>
        <w:rPr>
          <w:sz w:val="20"/>
          <w:lang w:val="en-US"/>
        </w:rPr>
      </w:pPr>
    </w:p>
    <w:p w:rsidR="005F0F6A" w:rsidRDefault="005F0F6A" w:rsidP="005F0F6A">
      <w:pPr>
        <w:jc w:val="both"/>
        <w:rPr>
          <w:sz w:val="20"/>
          <w:lang w:val="en-US"/>
        </w:rPr>
      </w:pPr>
    </w:p>
    <w:p w:rsidR="005F0F6A" w:rsidRPr="0050047A" w:rsidRDefault="005F0F6A" w:rsidP="005F0F6A">
      <w:pPr>
        <w:jc w:val="both"/>
        <w:rPr>
          <w:sz w:val="20"/>
          <w:lang w:val="en-US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Вычислите предельную относительную основную погрешность для зн</w:t>
      </w:r>
      <w:r w:rsidRPr="005F0F6A">
        <w:t>а</w:t>
      </w:r>
      <w:r w:rsidRPr="005F0F6A">
        <w:t xml:space="preserve">чений </w:t>
      </w:r>
      <w:proofErr w:type="gramStart"/>
      <w:r w:rsidRPr="005F0F6A">
        <w:t>сопротивления</w:t>
      </w:r>
      <w:proofErr w:type="gramEnd"/>
      <w:r w:rsidRPr="005F0F6A">
        <w:t xml:space="preserve"> изм</w:t>
      </w:r>
      <w:r w:rsidRPr="005F0F6A">
        <w:t>е</w:t>
      </w:r>
      <w:r w:rsidRPr="005F0F6A">
        <w:t>ренных прибором NI PXI-4072: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В</w:t>
      </w:r>
      <w:r w:rsidRPr="005F0F6A">
        <w:t>ы</w:t>
      </w:r>
      <w:r w:rsidRPr="005F0F6A">
        <w:t>числите основную абсолютную предельную погрешность измерения сопротивления.</w:t>
      </w:r>
    </w:p>
    <w:p w:rsidR="005F0F6A" w:rsidRPr="00E86979" w:rsidRDefault="005F0F6A" w:rsidP="005F0F6A">
      <w:pPr>
        <w:numPr>
          <w:ilvl w:val="0"/>
          <w:numId w:val="6"/>
        </w:numPr>
        <w:spacing w:after="0" w:line="240" w:lineRule="auto"/>
        <w:rPr>
          <w:sz w:val="20"/>
        </w:rPr>
      </w:pPr>
      <w:r w:rsidRPr="005F0F6A">
        <w:t>Рассчитайте входное сопротивление вольтметра. Для этого подключите высокоомный делитель к блоку  питания и  проведите замеры напряж</w:t>
      </w:r>
      <w:r w:rsidRPr="005F0F6A">
        <w:t>е</w:t>
      </w:r>
      <w:r w:rsidRPr="005F0F6A">
        <w:t>ния. Затем рассчитайте входное сопротивление</w:t>
      </w:r>
      <w:r>
        <w:rPr>
          <w:sz w:val="20"/>
        </w:rPr>
        <w:t xml:space="preserve">. </w:t>
      </w:r>
    </w:p>
    <w:tbl>
      <w:tblPr>
        <w:tblW w:w="0" w:type="auto"/>
        <w:tblInd w:w="108" w:type="dxa"/>
        <w:tblLook w:val="01E0"/>
      </w:tblPr>
      <w:tblGrid>
        <w:gridCol w:w="6840"/>
      </w:tblGrid>
      <w:tr w:rsidR="005F0F6A" w:rsidRPr="00E86979" w:rsidTr="005F0F6A">
        <w:tc>
          <w:tcPr>
            <w:tcW w:w="6840" w:type="dxa"/>
          </w:tcPr>
          <w:p w:rsidR="005F0F6A" w:rsidRPr="00697FB1" w:rsidRDefault="005F0F6A" w:rsidP="005F0F6A">
            <w:pPr>
              <w:jc w:val="center"/>
              <w:rPr>
                <w:sz w:val="20"/>
                <w:lang w:val="en-US"/>
              </w:rPr>
            </w:pPr>
            <w:r w:rsidRPr="00697FB1">
              <w:rPr>
                <w:position w:val="-54"/>
                <w:sz w:val="20"/>
              </w:rPr>
              <w:object w:dxaOrig="2020" w:dyaOrig="999">
                <v:shape id="_x0000_i1043" type="#_x0000_t75" style="width:102.75pt;height:51pt" o:ole="">
                  <v:imagedata r:id="rId46" o:title=""/>
                </v:shape>
                <o:OLEObject Type="Embed" ProgID="Equation.3" ShapeID="_x0000_i1043" DrawAspect="Content" ObjectID="_1569308572" r:id="rId47"/>
              </w:object>
            </w:r>
            <w:r>
              <w:rPr>
                <w:sz w:val="20"/>
              </w:rPr>
              <w:t xml:space="preserve">, где </w:t>
            </w:r>
            <w:r w:rsidRPr="00A07ED2">
              <w:rPr>
                <w:position w:val="-42"/>
                <w:sz w:val="20"/>
              </w:rPr>
              <w:object w:dxaOrig="999" w:dyaOrig="880">
                <v:shape id="_x0000_i1044" type="#_x0000_t75" style="width:51.75pt;height:45pt" o:ole="">
                  <v:imagedata r:id="rId48" o:title=""/>
                </v:shape>
                <o:OLEObject Type="Embed" ProgID="Equation.3" ShapeID="_x0000_i1044" DrawAspect="Content" ObjectID="_1569308573" r:id="rId49"/>
              </w:object>
            </w:r>
          </w:p>
        </w:tc>
      </w:tr>
    </w:tbl>
    <w:p w:rsidR="005F0F6A" w:rsidRPr="005F0F6A" w:rsidRDefault="005F0F6A" w:rsidP="005F0F6A">
      <w:pPr>
        <w:pStyle w:val="a6"/>
        <w:numPr>
          <w:ilvl w:val="0"/>
          <w:numId w:val="6"/>
        </w:numPr>
        <w:rPr>
          <w:szCs w:val="20"/>
        </w:rPr>
      </w:pPr>
      <w:r w:rsidRPr="005F0F6A">
        <w:rPr>
          <w:b/>
          <w:i/>
          <w:szCs w:val="20"/>
        </w:rPr>
        <w:t>Измерение напряжения.</w:t>
      </w:r>
      <w:r w:rsidRPr="005F0F6A">
        <w:rPr>
          <w:i/>
          <w:szCs w:val="20"/>
        </w:rPr>
        <w:t xml:space="preserve"> Установите на блоке питания </w:t>
      </w:r>
      <w:r w:rsidRPr="005F0F6A">
        <w:rPr>
          <w:szCs w:val="20"/>
        </w:rPr>
        <w:t>напряжение по таблице 2.3.</w:t>
      </w:r>
    </w:p>
    <w:tbl>
      <w:tblPr>
        <w:tblStyle w:val="a7"/>
        <w:tblW w:w="0" w:type="auto"/>
        <w:tblLook w:val="04A0"/>
      </w:tblPr>
      <w:tblGrid>
        <w:gridCol w:w="1120"/>
        <w:gridCol w:w="1104"/>
        <w:gridCol w:w="1104"/>
        <w:gridCol w:w="1104"/>
        <w:gridCol w:w="1104"/>
        <w:gridCol w:w="1105"/>
        <w:gridCol w:w="1105"/>
        <w:gridCol w:w="1105"/>
      </w:tblGrid>
      <w:tr w:rsidR="005F0F6A" w:rsidRPr="00BE2CC7" w:rsidTr="005F0F6A">
        <w:tc>
          <w:tcPr>
            <w:tcW w:w="8851" w:type="dxa"/>
            <w:gridSpan w:val="8"/>
          </w:tcPr>
          <w:p w:rsidR="005F0F6A" w:rsidRPr="00BE2CC7" w:rsidRDefault="005F0F6A" w:rsidP="005F0F6A">
            <w:pPr>
              <w:pStyle w:val="a6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Установочные значения.</w:t>
            </w:r>
          </w:p>
        </w:tc>
      </w:tr>
      <w:tr w:rsidR="005F0F6A" w:rsidRPr="00BE2CC7" w:rsidTr="005F0F6A">
        <w:tc>
          <w:tcPr>
            <w:tcW w:w="1120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бригада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5F0F6A" w:rsidRPr="00BE2CC7" w:rsidTr="005F0F6A">
        <w:tc>
          <w:tcPr>
            <w:tcW w:w="1120" w:type="dxa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i/>
                <w:sz w:val="20"/>
                <w:szCs w:val="20"/>
              </w:rPr>
              <w:t>U</w:t>
            </w:r>
            <w:r w:rsidRPr="00BE2CC7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pw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, В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1,5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2,5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3,3</w:t>
            </w:r>
          </w:p>
        </w:tc>
      </w:tr>
    </w:tbl>
    <w:p w:rsidR="005F0F6A" w:rsidRPr="00C626E8" w:rsidRDefault="005F0F6A" w:rsidP="005F0F6A">
      <w:pPr>
        <w:ind w:left="720"/>
        <w:jc w:val="both"/>
        <w:rPr>
          <w:sz w:val="20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Подключая поочередно делители к блоку питания (см. рис.2.1.), пров</w:t>
      </w:r>
      <w:r w:rsidRPr="005F0F6A">
        <w:t>е</w:t>
      </w:r>
      <w:r w:rsidRPr="005F0F6A">
        <w:t>дите замеры напряжения на выходе блока питания и делителя и запо</w:t>
      </w:r>
      <w:r w:rsidRPr="005F0F6A">
        <w:t>л</w:t>
      </w:r>
      <w:r w:rsidRPr="005F0F6A">
        <w:t>ните таблицу 2.2.</w:t>
      </w:r>
    </w:p>
    <w:p w:rsidR="005F0F6A" w:rsidRPr="001528B6" w:rsidRDefault="005F0F6A" w:rsidP="005F0F6A">
      <w:pPr>
        <w:jc w:val="both"/>
        <w:rPr>
          <w:sz w:val="20"/>
        </w:rPr>
      </w:pPr>
    </w:p>
    <w:tbl>
      <w:tblPr>
        <w:tblpPr w:leftFromText="180" w:rightFromText="180" w:vertAnchor="text" w:horzAnchor="page" w:tblpX="2025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9"/>
        <w:gridCol w:w="1045"/>
        <w:gridCol w:w="1051"/>
        <w:gridCol w:w="1215"/>
        <w:gridCol w:w="1051"/>
        <w:gridCol w:w="870"/>
      </w:tblGrid>
      <w:tr w:rsidR="005F0F6A" w:rsidRPr="00E86979" w:rsidTr="005F0F6A">
        <w:trPr>
          <w:trHeight w:val="196"/>
        </w:trPr>
        <w:tc>
          <w:tcPr>
            <w:tcW w:w="6321" w:type="dxa"/>
            <w:gridSpan w:val="6"/>
          </w:tcPr>
          <w:p w:rsidR="005F0F6A" w:rsidRPr="007B6D68" w:rsidRDefault="005F0F6A" w:rsidP="005F0F6A">
            <w:pPr>
              <w:rPr>
                <w:b/>
                <w:sz w:val="20"/>
              </w:rPr>
            </w:pPr>
            <w:r w:rsidRPr="007B6D68">
              <w:rPr>
                <w:b/>
                <w:sz w:val="20"/>
              </w:rPr>
              <w:t>Таблица.2.4.</w:t>
            </w:r>
          </w:p>
        </w:tc>
      </w:tr>
      <w:tr w:rsidR="005F0F6A" w:rsidRPr="00E86979" w:rsidTr="005F0F6A">
        <w:trPr>
          <w:trHeight w:val="196"/>
        </w:trPr>
        <w:tc>
          <w:tcPr>
            <w:tcW w:w="1089" w:type="dxa"/>
            <w:vMerge w:val="restart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2096" w:type="dxa"/>
            <w:gridSpan w:val="2"/>
          </w:tcPr>
          <w:p w:rsidR="005F0F6A" w:rsidRPr="001528B6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NI</w:t>
            </w:r>
          </w:p>
        </w:tc>
        <w:tc>
          <w:tcPr>
            <w:tcW w:w="2266" w:type="dxa"/>
            <w:gridSpan w:val="2"/>
          </w:tcPr>
          <w:p w:rsidR="005F0F6A" w:rsidRPr="00943016" w:rsidRDefault="005F0F6A" w:rsidP="005F0F6A">
            <w:pPr>
              <w:jc w:val="center"/>
              <w:rPr>
                <w:i/>
                <w:sz w:val="20"/>
              </w:rPr>
            </w:pPr>
            <w:r w:rsidRPr="00943016">
              <w:rPr>
                <w:i/>
                <w:sz w:val="20"/>
              </w:rPr>
              <w:t>ЦМ</w:t>
            </w:r>
          </w:p>
        </w:tc>
        <w:tc>
          <w:tcPr>
            <w:tcW w:w="870" w:type="dxa"/>
            <w:vMerge w:val="restart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5F0F6A" w:rsidRPr="00E86979" w:rsidTr="005F0F6A">
        <w:trPr>
          <w:trHeight w:val="184"/>
        </w:trPr>
        <w:tc>
          <w:tcPr>
            <w:tcW w:w="1089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870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6321" w:type="dxa"/>
            <w:gridSpan w:val="6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Низкоомный делитель</w:t>
            </w: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1089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6321" w:type="dxa"/>
            <w:gridSpan w:val="6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Высокоомный делитель</w:t>
            </w: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margin" w:tblpXSpec="right" w:tblpY="160"/>
        <w:tblOverlap w:val="never"/>
        <w:tblW w:w="0" w:type="auto"/>
        <w:tblLook w:val="04A0"/>
      </w:tblPr>
      <w:tblGrid>
        <w:gridCol w:w="2174"/>
      </w:tblGrid>
      <w:tr w:rsidR="005F0F6A" w:rsidRPr="00BE50F9" w:rsidTr="005F0F6A">
        <w:tc>
          <w:tcPr>
            <w:tcW w:w="2174" w:type="dxa"/>
          </w:tcPr>
          <w:p w:rsidR="005F0F6A" w:rsidRPr="00BE50F9" w:rsidRDefault="005F0F6A" w:rsidP="005F0F6A">
            <w:pPr>
              <w:jc w:val="both"/>
              <w:rPr>
                <w:sz w:val="20"/>
              </w:rPr>
            </w:pPr>
            <w:r w:rsidRPr="008D44DA">
              <w:rPr>
                <w:sz w:val="24"/>
                <w:szCs w:val="24"/>
              </w:rPr>
              <w:object w:dxaOrig="2715" w:dyaOrig="2085">
                <v:shape id="_x0000_i1045" type="#_x0000_t75" style="width:89.25pt;height:68.25pt" o:ole="">
                  <v:imagedata r:id="rId50" o:title=""/>
                </v:shape>
                <o:OLEObject Type="Embed" ProgID="PBrush" ShapeID="_x0000_i1045" DrawAspect="Content" ObjectID="_1569308574" r:id="rId51"/>
              </w:object>
            </w:r>
          </w:p>
          <w:p w:rsidR="005F0F6A" w:rsidRPr="00BE50F9" w:rsidRDefault="005F0F6A" w:rsidP="005F0F6A">
            <w:pPr>
              <w:jc w:val="both"/>
              <w:rPr>
                <w:sz w:val="20"/>
              </w:rPr>
            </w:pPr>
            <w:r w:rsidRPr="002B4F72">
              <w:rPr>
                <w:b/>
                <w:sz w:val="19"/>
                <w:szCs w:val="19"/>
              </w:rPr>
              <w:t>Рис.</w:t>
            </w:r>
            <w:r>
              <w:rPr>
                <w:b/>
                <w:sz w:val="19"/>
                <w:szCs w:val="19"/>
                <w:lang w:val="en-US"/>
              </w:rPr>
              <w:t>2.</w:t>
            </w:r>
            <w:r w:rsidRPr="002B4F72">
              <w:rPr>
                <w:b/>
                <w:sz w:val="19"/>
                <w:szCs w:val="19"/>
              </w:rPr>
              <w:t>1.</w:t>
            </w:r>
            <w:r w:rsidRPr="002B4F72">
              <w:rPr>
                <w:sz w:val="19"/>
                <w:szCs w:val="19"/>
              </w:rPr>
              <w:t xml:space="preserve"> Схема включ</w:t>
            </w:r>
            <w:r w:rsidRPr="002B4F72">
              <w:rPr>
                <w:sz w:val="19"/>
                <w:szCs w:val="19"/>
              </w:rPr>
              <w:t>е</w:t>
            </w:r>
            <w:r w:rsidRPr="002B4F72">
              <w:rPr>
                <w:sz w:val="19"/>
                <w:szCs w:val="19"/>
              </w:rPr>
              <w:t>ния делителя</w:t>
            </w:r>
            <w:r w:rsidRPr="00BE50F9">
              <w:rPr>
                <w:sz w:val="18"/>
              </w:rPr>
              <w:t xml:space="preserve">. </w:t>
            </w:r>
          </w:p>
        </w:tc>
      </w:tr>
    </w:tbl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Вычислите ∆ (разницу между соответствующими измеренными знач</w:t>
      </w:r>
      <w:r w:rsidRPr="005F0F6A">
        <w:t>е</w:t>
      </w:r>
      <w:r w:rsidRPr="005F0F6A">
        <w:t xml:space="preserve">ниями </w:t>
      </w:r>
      <w:r w:rsidRPr="005F0F6A">
        <w:rPr>
          <w:i/>
          <w:lang w:val="en-US"/>
        </w:rPr>
        <w:t>NI</w:t>
      </w:r>
      <w:r w:rsidRPr="005F0F6A">
        <w:rPr>
          <w:i/>
        </w:rPr>
        <w:t xml:space="preserve"> </w:t>
      </w:r>
      <w:r w:rsidRPr="005F0F6A">
        <w:t xml:space="preserve">и </w:t>
      </w:r>
      <w:proofErr w:type="gramStart"/>
      <w:r w:rsidRPr="005F0F6A">
        <w:t>цифрового</w:t>
      </w:r>
      <w:proofErr w:type="gramEnd"/>
      <w:r w:rsidRPr="005F0F6A">
        <w:t xml:space="preserve"> мультиметра).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lastRenderedPageBreak/>
        <w:t xml:space="preserve"> Вычислите предельную относительную погрешность измерения н</w:t>
      </w:r>
      <w:r w:rsidRPr="005F0F6A">
        <w:t>а</w:t>
      </w:r>
      <w:r w:rsidRPr="005F0F6A">
        <w:t xml:space="preserve">пряжения для значений, измеренных  прибором </w:t>
      </w:r>
      <w:r w:rsidRPr="005F0F6A">
        <w:rPr>
          <w:i/>
          <w:lang w:val="en-US"/>
        </w:rPr>
        <w:t>NI</w:t>
      </w:r>
      <w:r w:rsidRPr="005F0F6A">
        <w:t>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Вычислите основную абсолютную предельную погрешность значений напряжений. 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Абсолютная предельная погрешность цифрового мультиметра </w:t>
      </w:r>
      <w:r w:rsidRPr="005F0F6A">
        <w:rPr>
          <w:lang w:val="en-US"/>
        </w:rPr>
        <w:t>MS</w:t>
      </w:r>
      <w:r w:rsidRPr="005F0F6A">
        <w:t>8200</w:t>
      </w:r>
      <w:r w:rsidRPr="005F0F6A">
        <w:rPr>
          <w:lang w:val="en-US"/>
        </w:rPr>
        <w:t>G</w:t>
      </w:r>
      <w:r w:rsidRPr="005F0F6A">
        <w:t xml:space="preserve"> составляет половину цены последнего разряда.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Занесите полученные в п.10 погрешности в таблицу.1.2.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 xml:space="preserve">Используя пакет </w:t>
      </w:r>
      <w:r w:rsidRPr="005F0F6A">
        <w:rPr>
          <w:lang w:val="en-US"/>
        </w:rPr>
        <w:t>Math</w:t>
      </w:r>
      <w:proofErr w:type="gramStart"/>
      <w:r w:rsidRPr="005F0F6A">
        <w:t>с</w:t>
      </w:r>
      <w:proofErr w:type="gramEnd"/>
      <w:r w:rsidRPr="005F0F6A">
        <w:rPr>
          <w:lang w:val="en-US"/>
        </w:rPr>
        <w:t>ad</w:t>
      </w:r>
      <w:r w:rsidRPr="005F0F6A">
        <w:t>, проведите расчёт коэффициентов деления:</w:t>
      </w:r>
    </w:p>
    <w:tbl>
      <w:tblPr>
        <w:tblW w:w="0" w:type="auto"/>
        <w:tblInd w:w="108" w:type="dxa"/>
        <w:tblLook w:val="01E0"/>
      </w:tblPr>
      <w:tblGrid>
        <w:gridCol w:w="6840"/>
      </w:tblGrid>
      <w:tr w:rsidR="005F0F6A" w:rsidRPr="005F0F6A" w:rsidTr="005F0F6A">
        <w:tc>
          <w:tcPr>
            <w:tcW w:w="6840" w:type="dxa"/>
          </w:tcPr>
          <w:p w:rsidR="005F0F6A" w:rsidRPr="005F0F6A" w:rsidRDefault="005F0F6A" w:rsidP="005F0F6A">
            <w:pPr>
              <w:jc w:val="center"/>
            </w:pPr>
            <w:r w:rsidRPr="005F0F6A">
              <w:rPr>
                <w:position w:val="-24"/>
              </w:rPr>
              <w:object w:dxaOrig="1320" w:dyaOrig="620">
                <v:shape id="_x0000_i1046" type="#_x0000_t75" style="width:56.25pt;height:27pt" o:ole="">
                  <v:imagedata r:id="rId52" o:title=""/>
                </v:shape>
                <o:OLEObject Type="Embed" ProgID="Equation.3" ShapeID="_x0000_i1046" DrawAspect="Content" ObjectID="_1569308575" r:id="rId53"/>
              </w:object>
            </w:r>
            <w:r w:rsidRPr="005F0F6A">
              <w:t xml:space="preserve">, </w:t>
            </w:r>
            <w:r w:rsidRPr="005F0F6A">
              <w:rPr>
                <w:position w:val="-24"/>
              </w:rPr>
              <w:object w:dxaOrig="1359" w:dyaOrig="620">
                <v:shape id="_x0000_i1047" type="#_x0000_t75" style="width:62.25pt;height:28.5pt" o:ole="">
                  <v:imagedata r:id="rId54" o:title=""/>
                </v:shape>
                <o:OLEObject Type="Embed" ProgID="Equation.3" ShapeID="_x0000_i1047" DrawAspect="Content" ObjectID="_1569308576" r:id="rId55"/>
              </w:object>
            </w:r>
            <w:r w:rsidRPr="005F0F6A">
              <w:t xml:space="preserve">, </w:t>
            </w:r>
            <w:r w:rsidRPr="005F0F6A">
              <w:rPr>
                <w:position w:val="-42"/>
              </w:rPr>
              <w:object w:dxaOrig="1100" w:dyaOrig="800">
                <v:shape id="_x0000_i1048" type="#_x0000_t75" style="width:51.75pt;height:37.5pt" o:ole="">
                  <v:imagedata r:id="rId56" o:title=""/>
                </v:shape>
                <o:OLEObject Type="Embed" ProgID="Equation.3" ShapeID="_x0000_i1048" DrawAspect="Content" ObjectID="_1569308577" r:id="rId57"/>
              </w:objec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Рассчитайте погрешности косвенных измерений:</w:t>
      </w:r>
    </w:p>
    <w:tbl>
      <w:tblPr>
        <w:tblW w:w="0" w:type="auto"/>
        <w:jc w:val="center"/>
        <w:tblInd w:w="108" w:type="dxa"/>
        <w:tblLook w:val="01E0"/>
      </w:tblPr>
      <w:tblGrid>
        <w:gridCol w:w="6840"/>
      </w:tblGrid>
      <w:tr w:rsidR="005F0F6A" w:rsidRPr="005F0F6A" w:rsidTr="005F0F6A">
        <w:trPr>
          <w:jc w:val="center"/>
        </w:trPr>
        <w:tc>
          <w:tcPr>
            <w:tcW w:w="6840" w:type="dxa"/>
          </w:tcPr>
          <w:p w:rsidR="005F0F6A" w:rsidRPr="005F0F6A" w:rsidRDefault="005F0F6A" w:rsidP="005F0F6A">
            <w:pPr>
              <w:jc w:val="center"/>
            </w:pPr>
            <w:r w:rsidRPr="005F0F6A">
              <w:rPr>
                <w:position w:val="-40"/>
              </w:rPr>
              <w:object w:dxaOrig="3100" w:dyaOrig="920">
                <v:shape id="_x0000_i1049" type="#_x0000_t75" style="width:135.75pt;height:39.75pt" o:ole="">
                  <v:imagedata r:id="rId58" o:title=""/>
                </v:shape>
                <o:OLEObject Type="Embed" ProgID="Equation.3" ShapeID="_x0000_i1049" DrawAspect="Content" ObjectID="_1569308578" r:id="rId59"/>
              </w:object>
            </w:r>
            <w:r w:rsidRPr="005F0F6A">
              <w:t xml:space="preserve">, </w:t>
            </w:r>
            <w:r w:rsidRPr="005F0F6A">
              <w:rPr>
                <w:position w:val="-44"/>
              </w:rPr>
              <w:object w:dxaOrig="3560" w:dyaOrig="999">
                <v:shape id="_x0000_i1050" type="#_x0000_t75" style="width:150pt;height:42pt" o:ole="">
                  <v:imagedata r:id="rId60" o:title=""/>
                </v:shape>
                <o:OLEObject Type="Embed" ProgID="Equation.3" ShapeID="_x0000_i1050" DrawAspect="Content" ObjectID="_1569308579" r:id="rId61"/>
              </w:objec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Запишите конечный результат измерения с учетом погрешности.</w:t>
      </w:r>
    </w:p>
    <w:p w:rsidR="005F0F6A" w:rsidRDefault="005F0F6A" w:rsidP="005F0F6A">
      <w:pPr>
        <w:ind w:left="360"/>
        <w:jc w:val="both"/>
        <w:rPr>
          <w:b/>
          <w:i/>
          <w:sz w:val="20"/>
        </w:rPr>
      </w:pPr>
    </w:p>
    <w:p w:rsidR="005F0F6A" w:rsidRPr="005F0F6A" w:rsidRDefault="005F0F6A" w:rsidP="005F0F6A">
      <w:pPr>
        <w:ind w:left="360"/>
        <w:jc w:val="both"/>
        <w:rPr>
          <w:b/>
          <w:i/>
        </w:rPr>
      </w:pPr>
      <w:r w:rsidRPr="005F0F6A">
        <w:rPr>
          <w:b/>
          <w:i/>
        </w:rPr>
        <w:t>Уровень хорошо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rPr>
          <w:b/>
          <w:i/>
        </w:rPr>
        <w:t>Измерение силы тока</w:t>
      </w:r>
      <w:r w:rsidRPr="005F0F6A">
        <w:t xml:space="preserve">. Подключите прибор </w:t>
      </w:r>
      <w:r w:rsidRPr="005F0F6A">
        <w:rPr>
          <w:lang w:val="en-US"/>
        </w:rPr>
        <w:t>NI</w:t>
      </w:r>
      <w:r w:rsidRPr="005F0F6A">
        <w:t xml:space="preserve"> последовательно с с</w:t>
      </w:r>
      <w:r w:rsidRPr="005F0F6A">
        <w:t>о</w:t>
      </w:r>
      <w:r w:rsidRPr="005F0F6A">
        <w:t>противлениями.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Выберите режим измерения силы тока на измерительном приборе. (С</w:t>
      </w:r>
      <w:r w:rsidRPr="005F0F6A">
        <w:t>а</w:t>
      </w:r>
      <w:r w:rsidRPr="005F0F6A">
        <w:t>мостоятельно оцените диапазон, в котором будет произведено измер</w:t>
      </w:r>
      <w:r w:rsidRPr="005F0F6A">
        <w:t>е</w:t>
      </w:r>
      <w:r w:rsidRPr="005F0F6A">
        <w:t>ние).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Проведите измерение силы тока. Сравните значение с </w:t>
      </w:r>
      <w:proofErr w:type="gramStart"/>
      <w:r w:rsidRPr="005F0F6A">
        <w:t>расчетным</w:t>
      </w:r>
      <w:proofErr w:type="gramEnd"/>
      <w:r w:rsidRPr="005F0F6A">
        <w:t>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Рассчитайте погрешность измеренной силы тока.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Проведите измерения силы тока   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Оцените влияние формы сигнала на показания рассматриваемых приб</w:t>
      </w:r>
      <w:r w:rsidRPr="005F0F6A">
        <w:t>о</w:t>
      </w:r>
      <w:r w:rsidRPr="005F0F6A">
        <w:t>ров при одном и том же амплитудном значении напряжения.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Подключите вольтметр к генератору сигналов специальной формы. И</w:t>
      </w:r>
      <w:r w:rsidRPr="005F0F6A">
        <w:t>з</w:t>
      </w:r>
      <w:r w:rsidRPr="005F0F6A">
        <w:t>меняя форму сигнала, зафиксируйте показания напряжения  на воль</w:t>
      </w:r>
      <w:r w:rsidRPr="005F0F6A">
        <w:t>т</w:t>
      </w:r>
      <w:r w:rsidRPr="005F0F6A">
        <w:t xml:space="preserve">метре </w:t>
      </w:r>
      <w:r w:rsidRPr="005F0F6A">
        <w:rPr>
          <w:lang w:val="en-US"/>
        </w:rPr>
        <w:t>NI</w:t>
      </w:r>
      <w:r w:rsidRPr="005F0F6A">
        <w:t xml:space="preserve"> и цифровом мультиметре. Заполните таблицу 2.5.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157"/>
        <w:gridCol w:w="1762"/>
        <w:gridCol w:w="1731"/>
      </w:tblGrid>
      <w:tr w:rsidR="005F0F6A" w:rsidRPr="00E86979" w:rsidTr="005F0F6A">
        <w:trPr>
          <w:trHeight w:val="301"/>
          <w:jc w:val="center"/>
        </w:trPr>
        <w:tc>
          <w:tcPr>
            <w:tcW w:w="6910" w:type="dxa"/>
            <w:gridSpan w:val="4"/>
          </w:tcPr>
          <w:p w:rsidR="005F0F6A" w:rsidRPr="00847B14" w:rsidRDefault="005F0F6A" w:rsidP="005F0F6A">
            <w:pPr>
              <w:rPr>
                <w:i/>
                <w:sz w:val="20"/>
              </w:rPr>
            </w:pPr>
            <w:r w:rsidRPr="00847B14">
              <w:rPr>
                <w:i/>
                <w:sz w:val="20"/>
              </w:rPr>
              <w:t xml:space="preserve">Таблица </w:t>
            </w:r>
            <w:r>
              <w:rPr>
                <w:i/>
                <w:sz w:val="20"/>
              </w:rPr>
              <w:t>2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5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 xml:space="preserve">Влияние преобразователя </w:t>
            </w:r>
            <w:proofErr w:type="gramStart"/>
            <w:r>
              <w:rPr>
                <w:i/>
                <w:sz w:val="20"/>
              </w:rPr>
              <w:t>на</w:t>
            </w:r>
            <w:proofErr w:type="gramEnd"/>
            <w:r>
              <w:rPr>
                <w:i/>
                <w:sz w:val="20"/>
              </w:rPr>
              <w:t xml:space="preserve"> средневыпрямленное значениена</w:t>
            </w:r>
            <w:r>
              <w:rPr>
                <w:i/>
                <w:sz w:val="20"/>
              </w:rPr>
              <w:t>п</w:t>
            </w:r>
            <w:r>
              <w:rPr>
                <w:i/>
                <w:sz w:val="20"/>
              </w:rPr>
              <w:t xml:space="preserve">ряжения при разной форме сигнала. </w:t>
            </w:r>
          </w:p>
        </w:tc>
      </w:tr>
      <w:tr w:rsidR="005F0F6A" w:rsidRPr="00E86979" w:rsidTr="005F0F6A">
        <w:trPr>
          <w:trHeight w:val="301"/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NI</w:t>
            </w: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ЦМ</w:t>
            </w: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5F0F6A" w:rsidRPr="00E86979" w:rsidTr="005F0F6A">
        <w:trPr>
          <w:trHeight w:val="273"/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300" w:dyaOrig="300">
                <v:shape id="_x0000_i1051" type="#_x0000_t75" style="width:12pt;height:12pt" o:ole="">
                  <v:imagedata r:id="rId62" o:title=""/>
                </v:shape>
                <o:OLEObject Type="Embed" ProgID="PBrush" ShapeID="_x0000_i1051" DrawAspect="Content" ObjectID="_1569308580" r:id="rId63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rPr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450" w:dyaOrig="300">
                <v:shape id="_x0000_i1052" type="#_x0000_t75" style="width:18pt;height:12pt" o:ole="">
                  <v:imagedata r:id="rId64" o:title=""/>
                </v:shape>
                <o:OLEObject Type="Embed" ProgID="PBrush" ShapeID="_x0000_i1052" DrawAspect="Content" ObjectID="_1569308581" r:id="rId65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rPr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525" w:dyaOrig="285">
                <v:shape id="_x0000_i1053" type="#_x0000_t75" style="width:18pt;height:9.75pt" o:ole="">
                  <v:imagedata r:id="rId66" o:title=""/>
                </v:shape>
                <o:OLEObject Type="Embed" ProgID="PBrush" ShapeID="_x0000_i1053" DrawAspect="Content" ObjectID="_1569308582" r:id="rId67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</w:tbl>
    <w:p w:rsidR="005F0F6A" w:rsidRDefault="005F0F6A" w:rsidP="005F0F6A">
      <w:pPr>
        <w:ind w:left="360"/>
        <w:jc w:val="both"/>
        <w:rPr>
          <w:sz w:val="20"/>
        </w:rPr>
      </w:pPr>
      <w:r w:rsidRPr="00E86979">
        <w:rPr>
          <w:sz w:val="20"/>
        </w:rPr>
        <w:t>.</w:t>
      </w:r>
    </w:p>
    <w:p w:rsidR="008A2F45" w:rsidRPr="00A07ED2" w:rsidRDefault="008A2F45" w:rsidP="005F0F6A">
      <w:pPr>
        <w:ind w:left="360"/>
        <w:jc w:val="both"/>
        <w:rPr>
          <w:sz w:val="20"/>
          <w:lang w:val="en-US"/>
        </w:rPr>
      </w:pPr>
    </w:p>
    <w:p w:rsidR="005F0F6A" w:rsidRPr="005F0F6A" w:rsidRDefault="005F0F6A" w:rsidP="005F0F6A">
      <w:pPr>
        <w:ind w:left="720"/>
      </w:pPr>
      <w:r w:rsidRPr="005F0F6A">
        <w:rPr>
          <w:b/>
          <w:i/>
        </w:rPr>
        <w:lastRenderedPageBreak/>
        <w:t>Уровень отлично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Создайте программу для измерения напряжения и вычисления погре</w:t>
      </w:r>
      <w:r w:rsidRPr="005F0F6A">
        <w:t>ш</w:t>
      </w:r>
      <w:r w:rsidRPr="005F0F6A">
        <w:t>ности в автоматическом режиме.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Откройте вкладку «Measurement IO / NI-DMM/» установите блоки: ин</w:t>
      </w:r>
      <w:r w:rsidRPr="005F0F6A">
        <w:t>и</w:t>
      </w:r>
      <w:r w:rsidRPr="005F0F6A">
        <w:t>циализации (1), конфигурирования (2),  измерения(3), блок превышения уровня(4) , завершения работы (5).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Проведите измерение напряжения.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Создайте программу автоматического измерения погрешности.</w:t>
      </w:r>
    </w:p>
    <w:tbl>
      <w:tblPr>
        <w:tblW w:w="0" w:type="auto"/>
        <w:jc w:val="center"/>
        <w:tblInd w:w="108" w:type="dxa"/>
        <w:tblLook w:val="04A0"/>
      </w:tblPr>
      <w:tblGrid>
        <w:gridCol w:w="6640"/>
      </w:tblGrid>
      <w:tr w:rsidR="005F0F6A" w:rsidRPr="003B7815" w:rsidTr="005F0F6A">
        <w:trPr>
          <w:jc w:val="center"/>
        </w:trPr>
        <w:tc>
          <w:tcPr>
            <w:tcW w:w="6640" w:type="dxa"/>
          </w:tcPr>
          <w:p w:rsidR="005F0F6A" w:rsidRPr="003B7815" w:rsidRDefault="005F0F6A" w:rsidP="005F0F6A">
            <w:pPr>
              <w:ind w:left="34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032250" cy="1252855"/>
                  <wp:effectExtent l="19050" t="0" r="6350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F6A" w:rsidRPr="003B7815" w:rsidTr="005F0F6A">
        <w:trPr>
          <w:trHeight w:val="75"/>
          <w:jc w:val="center"/>
        </w:trPr>
        <w:tc>
          <w:tcPr>
            <w:tcW w:w="6640" w:type="dxa"/>
          </w:tcPr>
          <w:p w:rsidR="005F0F6A" w:rsidRPr="003B7815" w:rsidRDefault="005F0F6A" w:rsidP="005F0F6A">
            <w:pPr>
              <w:jc w:val="center"/>
              <w:rPr>
                <w:sz w:val="20"/>
              </w:rPr>
            </w:pPr>
            <w:r w:rsidRPr="003B7815">
              <w:rPr>
                <w:b/>
                <w:sz w:val="20"/>
              </w:rPr>
              <w:t>Рис.</w:t>
            </w:r>
            <w:r w:rsidRPr="00796204">
              <w:rPr>
                <w:b/>
                <w:sz w:val="20"/>
              </w:rPr>
              <w:t>2</w:t>
            </w:r>
            <w:r w:rsidRPr="003B7815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2.</w:t>
            </w:r>
            <w:r w:rsidRPr="003B7815">
              <w:rPr>
                <w:sz w:val="20"/>
              </w:rPr>
              <w:t xml:space="preserve"> Схема программы для  измерения напряжения.</w:t>
            </w:r>
          </w:p>
        </w:tc>
      </w:tr>
    </w:tbl>
    <w:p w:rsidR="005F0F6A" w:rsidRPr="00E86979" w:rsidRDefault="005F0F6A" w:rsidP="005F0F6A">
      <w:pPr>
        <w:ind w:left="720"/>
        <w:rPr>
          <w:sz w:val="20"/>
        </w:rPr>
      </w:pPr>
    </w:p>
    <w:p w:rsidR="005F0F6A" w:rsidRPr="007F5FCB" w:rsidRDefault="005F0F6A" w:rsidP="005F0F6A">
      <w:pPr>
        <w:spacing w:before="120" w:after="120"/>
        <w:ind w:firstLine="720"/>
        <w:jc w:val="center"/>
        <w:rPr>
          <w:b/>
        </w:rPr>
      </w:pPr>
      <w:r w:rsidRPr="007F5FCB">
        <w:rPr>
          <w:b/>
        </w:rPr>
        <w:t>Контрольные вопросы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  <w:tab w:val="num" w:pos="1995"/>
        </w:tabs>
        <w:rPr>
          <w:szCs w:val="28"/>
        </w:rPr>
      </w:pPr>
      <w:r w:rsidRPr="008A2F45">
        <w:rPr>
          <w:szCs w:val="28"/>
        </w:rPr>
        <w:t>Изобразите структурную схему цифрового вольтметра. Объясните н</w:t>
      </w:r>
      <w:r w:rsidRPr="008A2F45">
        <w:rPr>
          <w:szCs w:val="28"/>
        </w:rPr>
        <w:t>а</w:t>
      </w:r>
      <w:r w:rsidRPr="008A2F45">
        <w:rPr>
          <w:szCs w:val="28"/>
        </w:rPr>
        <w:t>значение отдельных узлов, принцип действия.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Выведите формулы для среднего, средневыпрямленного и среднеква</w:t>
      </w:r>
      <w:r w:rsidRPr="008A2F45">
        <w:rPr>
          <w:szCs w:val="28"/>
        </w:rPr>
        <w:t>д</w:t>
      </w:r>
      <w:r w:rsidRPr="008A2F45">
        <w:rPr>
          <w:szCs w:val="28"/>
        </w:rPr>
        <w:t>ратического значений напряжения. Как выбирают интервал интегрир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вания? 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  <w:tab w:val="num" w:pos="1995"/>
        </w:tabs>
        <w:rPr>
          <w:szCs w:val="28"/>
        </w:rPr>
      </w:pPr>
      <w:r w:rsidRPr="008A2F45">
        <w:rPr>
          <w:szCs w:val="28"/>
        </w:rPr>
        <w:t xml:space="preserve">Что характеризуют коэффициенты </w:t>
      </w:r>
      <w:r w:rsidRPr="008A2F45">
        <w:rPr>
          <w:i/>
          <w:szCs w:val="28"/>
        </w:rPr>
        <w:t>К</w:t>
      </w:r>
      <w:r w:rsidRPr="008A2F45">
        <w:rPr>
          <w:rStyle w:val="100"/>
          <w:sz w:val="28"/>
          <w:szCs w:val="28"/>
        </w:rPr>
        <w:t>а</w:t>
      </w:r>
      <w:r w:rsidRPr="008A2F45">
        <w:rPr>
          <w:i/>
          <w:szCs w:val="28"/>
        </w:rPr>
        <w:t>, К</w:t>
      </w:r>
      <w:r w:rsidRPr="008A2F45">
        <w:rPr>
          <w:rStyle w:val="100"/>
          <w:sz w:val="28"/>
          <w:szCs w:val="28"/>
        </w:rPr>
        <w:t>ф</w:t>
      </w:r>
      <w:r w:rsidRPr="008A2F45">
        <w:rPr>
          <w:i/>
          <w:szCs w:val="28"/>
        </w:rPr>
        <w:t>, К</w:t>
      </w:r>
      <w:r w:rsidRPr="008A2F45">
        <w:rPr>
          <w:rStyle w:val="100"/>
          <w:sz w:val="28"/>
          <w:szCs w:val="28"/>
        </w:rPr>
        <w:t>у</w:t>
      </w:r>
      <w:r w:rsidRPr="008A2F45">
        <w:rPr>
          <w:szCs w:val="28"/>
        </w:rPr>
        <w:t xml:space="preserve"> и как их используют?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</w:tabs>
        <w:rPr>
          <w:szCs w:val="28"/>
        </w:rPr>
      </w:pPr>
      <w:r w:rsidRPr="008A2F45">
        <w:rPr>
          <w:szCs w:val="28"/>
        </w:rPr>
        <w:t>Как вычислить погрешность косвенного измерения коэффициентов д</w:t>
      </w:r>
      <w:r w:rsidRPr="008A2F45">
        <w:rPr>
          <w:szCs w:val="28"/>
        </w:rPr>
        <w:t>е</w:t>
      </w:r>
      <w:r w:rsidRPr="008A2F45">
        <w:rPr>
          <w:szCs w:val="28"/>
        </w:rPr>
        <w:t>ления и их погрешности?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Что такое помеха нормального вида? Какие существуют способы бор</w:t>
      </w:r>
      <w:r w:rsidRPr="008A2F45">
        <w:rPr>
          <w:szCs w:val="28"/>
        </w:rPr>
        <w:t>ь</w:t>
      </w:r>
      <w:r w:rsidRPr="008A2F45">
        <w:rPr>
          <w:szCs w:val="28"/>
        </w:rPr>
        <w:t>бы с такой помехой?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Как учесть погрешность за счет шунтирования  входного сопротивл</w:t>
      </w:r>
      <w:r w:rsidRPr="008A2F45">
        <w:rPr>
          <w:szCs w:val="28"/>
        </w:rPr>
        <w:t>е</w:t>
      </w:r>
      <w:r w:rsidRPr="008A2F45">
        <w:rPr>
          <w:szCs w:val="28"/>
        </w:rPr>
        <w:t>ния вольтметра?</w:t>
      </w:r>
    </w:p>
    <w:p w:rsidR="005F0F6A" w:rsidRDefault="005F0F6A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343105556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№3</w:t>
      </w:r>
      <w:bookmarkEnd w:id="6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 w:rsidRPr="008F5BDC">
        <w:rPr>
          <w:b/>
          <w:sz w:val="36"/>
          <w:szCs w:val="36"/>
        </w:rPr>
        <w:t>ОСЦИ</w:t>
      </w:r>
      <w:r>
        <w:rPr>
          <w:b/>
          <w:sz w:val="36"/>
          <w:szCs w:val="36"/>
        </w:rPr>
        <w:t>Л</w:t>
      </w:r>
      <w:r w:rsidRPr="008F5BDC">
        <w:rPr>
          <w:b/>
          <w:sz w:val="36"/>
          <w:szCs w:val="36"/>
        </w:rPr>
        <w:t>ЛОГРАФ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действия осциллограф</w:t>
      </w:r>
      <w:r>
        <w:rPr>
          <w:szCs w:val="28"/>
        </w:rPr>
        <w:t>ов. Научиться пр</w:t>
      </w:r>
      <w:r>
        <w:rPr>
          <w:szCs w:val="28"/>
        </w:rPr>
        <w:t>о</w:t>
      </w:r>
      <w:r>
        <w:rPr>
          <w:szCs w:val="28"/>
        </w:rPr>
        <w:t>водить измерения и оценивать погрешность. Определять причины возникн</w:t>
      </w:r>
      <w:r>
        <w:rPr>
          <w:szCs w:val="28"/>
        </w:rPr>
        <w:t>о</w:t>
      </w:r>
      <w:r>
        <w:rPr>
          <w:szCs w:val="28"/>
        </w:rPr>
        <w:t xml:space="preserve">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Изучите принцип действия аналогового осциллографа. Нарисуйте у</w:t>
      </w:r>
      <w:r>
        <w:rPr>
          <w:szCs w:val="28"/>
        </w:rPr>
        <w:t>п</w:t>
      </w:r>
      <w:r>
        <w:rPr>
          <w:szCs w:val="28"/>
        </w:rPr>
        <w:t>рощенную структурную схему прибора, отражающую принцип дейс</w:t>
      </w:r>
      <w:r>
        <w:rPr>
          <w:szCs w:val="28"/>
        </w:rPr>
        <w:t>т</w:t>
      </w:r>
      <w:r>
        <w:rPr>
          <w:szCs w:val="28"/>
        </w:rPr>
        <w:t>вия и основные функции.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Изучите принцип действия цифрового осциллографа. Нарисуйте упр</w:t>
      </w:r>
      <w:r>
        <w:rPr>
          <w:szCs w:val="28"/>
        </w:rPr>
        <w:t>о</w:t>
      </w:r>
      <w:r>
        <w:rPr>
          <w:szCs w:val="28"/>
        </w:rPr>
        <w:t>щенную структурную схему прибора, отражающую принцип действия и основные функции.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Определите основные погрешности при измерении цифровым осцилл</w:t>
      </w:r>
      <w:r>
        <w:rPr>
          <w:szCs w:val="28"/>
        </w:rPr>
        <w:t>о</w:t>
      </w:r>
      <w:r>
        <w:rPr>
          <w:szCs w:val="28"/>
        </w:rPr>
        <w:t xml:space="preserve">графом. Выпишите их. 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Изучите численные методы измерения амплитуды и периода. Разраб</w:t>
      </w:r>
      <w:r>
        <w:rPr>
          <w:szCs w:val="28"/>
        </w:rPr>
        <w:t>о</w:t>
      </w:r>
      <w:r>
        <w:rPr>
          <w:szCs w:val="28"/>
        </w:rPr>
        <w:t xml:space="preserve">тайте алгоритм. Напишите программу в среде </w:t>
      </w:r>
      <w:r>
        <w:rPr>
          <w:szCs w:val="28"/>
          <w:lang w:val="en-US"/>
        </w:rPr>
        <w:t>Mathcad</w:t>
      </w:r>
      <w:r w:rsidRPr="006306B3">
        <w:rPr>
          <w:szCs w:val="28"/>
        </w:rPr>
        <w:t>.</w:t>
      </w:r>
    </w:p>
    <w:p w:rsidR="008A2F45" w:rsidRPr="00073E2E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 Изучите описание лабораторных пунктов, создайте таблицы для зап</w:t>
      </w:r>
      <w:r>
        <w:rPr>
          <w:szCs w:val="28"/>
        </w:rPr>
        <w:t>и</w:t>
      </w:r>
      <w:r>
        <w:rPr>
          <w:szCs w:val="28"/>
        </w:rPr>
        <w:t>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A2F45">
        <w:rPr>
          <w:b/>
          <w:i/>
          <w:szCs w:val="28"/>
          <w:u w:val="single"/>
        </w:rPr>
        <w:t xml:space="preserve">Включите блок </w:t>
      </w:r>
      <w:r w:rsidRPr="008A2F45">
        <w:rPr>
          <w:b/>
          <w:i/>
          <w:szCs w:val="28"/>
          <w:u w:val="single"/>
          <w:lang w:val="en-US"/>
        </w:rPr>
        <w:t>NI</w:t>
      </w:r>
      <w:r w:rsidRPr="008A2F45">
        <w:rPr>
          <w:b/>
          <w:i/>
          <w:szCs w:val="28"/>
          <w:u w:val="single"/>
        </w:rPr>
        <w:t xml:space="preserve"> </w:t>
      </w:r>
      <w:r w:rsidRPr="008A2F45">
        <w:rPr>
          <w:b/>
          <w:i/>
          <w:szCs w:val="28"/>
          <w:u w:val="single"/>
          <w:lang w:val="en-US"/>
        </w:rPr>
        <w:t>PXI</w:t>
      </w:r>
      <w:r w:rsidRPr="008A2F45">
        <w:rPr>
          <w:b/>
          <w:i/>
          <w:szCs w:val="28"/>
          <w:u w:val="single"/>
        </w:rPr>
        <w:t>-1033.Перезагрузите компьютер</w:t>
      </w:r>
      <w:r w:rsidRPr="008A2F45">
        <w:rPr>
          <w:szCs w:val="28"/>
        </w:rPr>
        <w:t>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jc w:val="both"/>
        <w:rPr>
          <w:szCs w:val="28"/>
        </w:rPr>
      </w:pPr>
      <w:r w:rsidRPr="008A2F45">
        <w:rPr>
          <w:szCs w:val="28"/>
        </w:rPr>
        <w:t>Запустите приложения: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jc w:val="both"/>
        <w:rPr>
          <w:szCs w:val="28"/>
        </w:rPr>
      </w:pPr>
      <w:r w:rsidRPr="008A2F45">
        <w:rPr>
          <w:szCs w:val="28"/>
          <w:lang w:val="en-US"/>
        </w:rPr>
        <w:t>MS Word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jc w:val="both"/>
        <w:rPr>
          <w:szCs w:val="28"/>
        </w:rPr>
      </w:pPr>
      <w:r w:rsidRPr="008A2F45">
        <w:rPr>
          <w:szCs w:val="28"/>
          <w:lang w:val="en-US"/>
        </w:rPr>
        <w:t>MathCAD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FGEN</w:t>
      </w:r>
      <w:r w:rsidRPr="008A2F45">
        <w:rPr>
          <w:b/>
          <w:i/>
          <w:szCs w:val="28"/>
        </w:rPr>
        <w:t xml:space="preserve"> (</w:t>
      </w:r>
      <w:r w:rsidRPr="008A2F45">
        <w:rPr>
          <w:szCs w:val="28"/>
        </w:rPr>
        <w:t>программу управления генератором</w:t>
      </w:r>
      <w:r w:rsidRPr="008A2F45">
        <w:rPr>
          <w:b/>
          <w:i/>
          <w:szCs w:val="28"/>
        </w:rPr>
        <w:t>) Программы \</w:t>
      </w:r>
      <w:r w:rsidRPr="008A2F45">
        <w:rPr>
          <w:b/>
          <w:i/>
          <w:szCs w:val="28"/>
          <w:lang w:val="en-US"/>
        </w:rPr>
        <w:t>National</w:t>
      </w:r>
      <w:r w:rsidRPr="008A2F45">
        <w:rPr>
          <w:b/>
          <w:i/>
          <w:szCs w:val="28"/>
        </w:rPr>
        <w:t xml:space="preserve"> </w:t>
      </w:r>
      <w:r w:rsidRPr="008A2F45">
        <w:rPr>
          <w:b/>
          <w:i/>
          <w:szCs w:val="28"/>
          <w:lang w:val="en-US"/>
        </w:rPr>
        <w:t>Instruments</w:t>
      </w:r>
      <w:r w:rsidRPr="008A2F45">
        <w:rPr>
          <w:b/>
          <w:i/>
          <w:szCs w:val="28"/>
        </w:rPr>
        <w:t>\</w:t>
      </w: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FGEN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SCOPE</w:t>
      </w:r>
      <w:r w:rsidRPr="008A2F45">
        <w:rPr>
          <w:b/>
          <w:i/>
          <w:szCs w:val="28"/>
        </w:rPr>
        <w:t xml:space="preserve"> (</w:t>
      </w:r>
      <w:r w:rsidRPr="008A2F45">
        <w:rPr>
          <w:szCs w:val="28"/>
        </w:rPr>
        <w:t xml:space="preserve">программу управления осциллографом </w:t>
      </w:r>
      <w:r w:rsidRPr="008A2F45">
        <w:rPr>
          <w:b/>
          <w:i/>
          <w:szCs w:val="28"/>
        </w:rPr>
        <w:t>)  Пр</w:t>
      </w:r>
      <w:r w:rsidRPr="008A2F45">
        <w:rPr>
          <w:b/>
          <w:i/>
          <w:szCs w:val="28"/>
        </w:rPr>
        <w:t>о</w:t>
      </w:r>
      <w:r w:rsidRPr="008A2F45">
        <w:rPr>
          <w:b/>
          <w:i/>
          <w:szCs w:val="28"/>
        </w:rPr>
        <w:t>граммы \</w:t>
      </w:r>
      <w:r w:rsidRPr="008A2F45">
        <w:rPr>
          <w:b/>
          <w:i/>
          <w:szCs w:val="28"/>
          <w:lang w:val="en-US"/>
        </w:rPr>
        <w:t>National</w:t>
      </w:r>
      <w:r w:rsidRPr="008A2F45">
        <w:rPr>
          <w:b/>
          <w:i/>
          <w:szCs w:val="28"/>
        </w:rPr>
        <w:t xml:space="preserve"> </w:t>
      </w:r>
      <w:r w:rsidRPr="008A2F45">
        <w:rPr>
          <w:b/>
          <w:i/>
          <w:szCs w:val="28"/>
          <w:lang w:val="en-US"/>
        </w:rPr>
        <w:t>Instruments</w:t>
      </w:r>
      <w:r w:rsidRPr="008A2F45">
        <w:rPr>
          <w:b/>
          <w:i/>
          <w:szCs w:val="28"/>
        </w:rPr>
        <w:t>\</w:t>
      </w: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SCOPE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Убедитесь, что прибор работает. Для этого подключите выход ген</w:t>
      </w:r>
      <w:r w:rsidRPr="008A2F45">
        <w:rPr>
          <w:szCs w:val="28"/>
        </w:rPr>
        <w:t>е</w:t>
      </w:r>
      <w:r w:rsidRPr="008A2F45">
        <w:rPr>
          <w:szCs w:val="28"/>
        </w:rPr>
        <w:t>ратора (</w:t>
      </w:r>
      <w:r w:rsidRPr="008A2F45">
        <w:rPr>
          <w:b/>
          <w:i/>
          <w:szCs w:val="28"/>
          <w:lang w:val="en-US"/>
        </w:rPr>
        <w:t>CH</w:t>
      </w:r>
      <w:r w:rsidRPr="008A2F45">
        <w:rPr>
          <w:b/>
          <w:i/>
          <w:szCs w:val="28"/>
        </w:rPr>
        <w:t>0</w:t>
      </w:r>
      <w:r w:rsidRPr="008A2F45">
        <w:rPr>
          <w:szCs w:val="28"/>
        </w:rPr>
        <w:t xml:space="preserve">) </w:t>
      </w:r>
      <w:proofErr w:type="gramStart"/>
      <w:r w:rsidRPr="008A2F45">
        <w:rPr>
          <w:szCs w:val="28"/>
        </w:rPr>
        <w:t>ко</w:t>
      </w:r>
      <w:proofErr w:type="gramEnd"/>
      <w:r w:rsidRPr="008A2F45">
        <w:rPr>
          <w:szCs w:val="28"/>
        </w:rPr>
        <w:t xml:space="preserve"> входу (</w:t>
      </w:r>
      <w:r w:rsidRPr="008A2F45">
        <w:rPr>
          <w:b/>
          <w:i/>
          <w:szCs w:val="28"/>
          <w:lang w:val="en-US"/>
        </w:rPr>
        <w:t>CH</w:t>
      </w:r>
      <w:r w:rsidRPr="008A2F45">
        <w:rPr>
          <w:b/>
          <w:i/>
          <w:szCs w:val="28"/>
        </w:rPr>
        <w:t>0</w:t>
      </w:r>
      <w:r w:rsidRPr="008A2F45">
        <w:rPr>
          <w:szCs w:val="28"/>
        </w:rPr>
        <w:t>) осциллографа. Запустите генератор, убедитесь, что на осциллографе появилось изображение сигнала.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b/>
          <w:szCs w:val="28"/>
        </w:rPr>
      </w:pPr>
      <w:r w:rsidRPr="008A2F45">
        <w:rPr>
          <w:b/>
          <w:szCs w:val="28"/>
        </w:rPr>
        <w:t>Непосредственные измерения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</w:rPr>
        <w:t>Уровень удовлетворительно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Установите на генераторе форму сигнала - «Гармонический», част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ту и амплитуду по таблице 3.1.  </w:t>
      </w:r>
    </w:p>
    <w:tbl>
      <w:tblPr>
        <w:tblStyle w:val="a7"/>
        <w:tblW w:w="0" w:type="auto"/>
        <w:tblInd w:w="720" w:type="dxa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8A2F45" w:rsidTr="000F74F7">
        <w:tc>
          <w:tcPr>
            <w:tcW w:w="8851" w:type="dxa"/>
            <w:gridSpan w:val="8"/>
          </w:tcPr>
          <w:p w:rsidR="008A2F45" w:rsidRPr="008A2F45" w:rsidRDefault="008A2F45" w:rsidP="008A2F45">
            <w:pPr>
              <w:ind w:left="360"/>
              <w:rPr>
                <w:b/>
                <w:szCs w:val="28"/>
              </w:rPr>
            </w:pPr>
            <w:r w:rsidRPr="008A2F45">
              <w:rPr>
                <w:b/>
                <w:szCs w:val="28"/>
              </w:rPr>
              <w:t xml:space="preserve">Таблица 3.1. </w:t>
            </w:r>
            <w:r w:rsidRPr="008A2F45">
              <w:rPr>
                <w:szCs w:val="28"/>
              </w:rPr>
              <w:t>Установочные значения.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2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3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4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6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7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U</w:t>
            </w:r>
            <w:r w:rsidRPr="008A2F45">
              <w:rPr>
                <w:szCs w:val="28"/>
                <w:vertAlign w:val="subscript"/>
              </w:rPr>
              <w:t>0</w:t>
            </w:r>
            <w:r w:rsidRPr="008A2F45">
              <w:rPr>
                <w:szCs w:val="28"/>
                <w:lang w:val="en-US"/>
              </w:rPr>
              <w:t>,</w:t>
            </w:r>
            <w:r w:rsidRPr="008A2F45">
              <w:rPr>
                <w:szCs w:val="28"/>
              </w:rPr>
              <w:t>В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0.1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-0,5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0,4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0,33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-0,33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U</w:t>
            </w:r>
            <w:r w:rsidRPr="008A2F45">
              <w:rPr>
                <w:szCs w:val="28"/>
              </w:rPr>
              <w:t>,В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 xml:space="preserve">0,8 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0,9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0,2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 xml:space="preserve">0,5 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0,55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0.9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f</w:t>
            </w:r>
            <w:r w:rsidRPr="008A2F45">
              <w:rPr>
                <w:szCs w:val="28"/>
              </w:rPr>
              <w:t>,</w:t>
            </w:r>
            <w:r w:rsidRPr="008A2F45">
              <w:rPr>
                <w:szCs w:val="28"/>
                <w:lang w:val="en-US"/>
              </w:rPr>
              <w:t xml:space="preserve"> </w:t>
            </w:r>
            <w:r w:rsidRPr="008A2F45">
              <w:rPr>
                <w:szCs w:val="28"/>
              </w:rPr>
              <w:t>кГц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520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300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200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600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550</w:t>
            </w:r>
          </w:p>
        </w:tc>
      </w:tr>
    </w:tbl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ручки настройки, добейтесь наиболее четкого изображ</w:t>
      </w:r>
      <w:r w:rsidRPr="008A2F45">
        <w:rPr>
          <w:szCs w:val="28"/>
        </w:rPr>
        <w:t>е</w:t>
      </w:r>
      <w:r w:rsidRPr="008A2F45">
        <w:rPr>
          <w:szCs w:val="28"/>
        </w:rPr>
        <w:t>ния.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Исследуйте возможности синхронизации. Засинхронизируйте о</w:t>
      </w:r>
      <w:r w:rsidRPr="008A2F45">
        <w:rPr>
          <w:szCs w:val="28"/>
        </w:rPr>
        <w:t>с</w:t>
      </w:r>
      <w:r w:rsidRPr="008A2F45">
        <w:rPr>
          <w:szCs w:val="28"/>
        </w:rPr>
        <w:t>циллограф и генератор.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курсоры (нажмите кнопку «Курсоры»), проведите изм</w:t>
      </w:r>
      <w:r w:rsidRPr="008A2F45">
        <w:rPr>
          <w:szCs w:val="28"/>
        </w:rPr>
        <w:t>е</w:t>
      </w:r>
      <w:r w:rsidRPr="008A2F45">
        <w:rPr>
          <w:szCs w:val="28"/>
        </w:rPr>
        <w:t xml:space="preserve">рения амплитуды и периода сигнала.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lastRenderedPageBreak/>
        <w:t xml:space="preserve">Рассчитайте погрешность измеренных сигналов.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Рассчитайте частоту сигнала, оцените погрешность.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Сравните установленную частоту и измеренную.</w:t>
      </w:r>
    </w:p>
    <w:p w:rsidR="008A2F45" w:rsidRPr="008A2F45" w:rsidRDefault="008A2F45" w:rsidP="008A2F45">
      <w:pPr>
        <w:pStyle w:val="a6"/>
        <w:ind w:left="1080"/>
        <w:rPr>
          <w:b/>
          <w:i/>
          <w:szCs w:val="28"/>
        </w:rPr>
      </w:pPr>
      <w:r w:rsidRPr="008A2F45">
        <w:rPr>
          <w:b/>
          <w:i/>
          <w:szCs w:val="28"/>
        </w:rPr>
        <w:t>Уровень хорошо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Используйте кнопку «Измерения» для измерения параметров сигн</w:t>
      </w:r>
      <w:r w:rsidRPr="008A2F45">
        <w:rPr>
          <w:szCs w:val="28"/>
        </w:rPr>
        <w:t>а</w:t>
      </w:r>
      <w:r w:rsidRPr="008A2F45">
        <w:rPr>
          <w:szCs w:val="28"/>
        </w:rPr>
        <w:t>ла. Проведите измерение тех же параметров.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Запишите сигнал в текстовый файл (тип *.</w:t>
      </w:r>
      <w:r w:rsidRPr="008A2F45">
        <w:rPr>
          <w:szCs w:val="28"/>
          <w:lang w:val="en-US"/>
        </w:rPr>
        <w:t>LVM</w:t>
      </w:r>
      <w:r w:rsidRPr="008A2F45">
        <w:rPr>
          <w:szCs w:val="28"/>
        </w:rPr>
        <w:t>). Откройте его в блокноте и удалите все строки до первой строки данных. Затем с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храните его и откройте в </w:t>
      </w:r>
      <w:r w:rsidRPr="008A2F45">
        <w:rPr>
          <w:szCs w:val="28"/>
          <w:lang w:val="en-US"/>
        </w:rPr>
        <w:t>MathCAD.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заготовленную дома программу, вычислите значения а</w:t>
      </w:r>
      <w:r w:rsidRPr="008A2F45">
        <w:rPr>
          <w:szCs w:val="28"/>
        </w:rPr>
        <w:t>м</w:t>
      </w:r>
      <w:r w:rsidRPr="008A2F45">
        <w:rPr>
          <w:szCs w:val="28"/>
        </w:rPr>
        <w:t>плитуды и частоты.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Составьте таблицу полученных измерений.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Сделайте выводы. </w:t>
      </w:r>
    </w:p>
    <w:p w:rsidR="008A2F45" w:rsidRPr="008A2F45" w:rsidRDefault="008A2F45" w:rsidP="008A2F45">
      <w:pPr>
        <w:pStyle w:val="a6"/>
        <w:ind w:left="1080"/>
        <w:rPr>
          <w:b/>
          <w:i/>
          <w:szCs w:val="28"/>
        </w:rPr>
      </w:pPr>
      <w:r w:rsidRPr="008A2F45">
        <w:rPr>
          <w:b/>
          <w:i/>
          <w:szCs w:val="28"/>
        </w:rPr>
        <w:t>Уровень отлично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Запустите </w:t>
      </w:r>
      <w:r w:rsidRPr="008A2F45">
        <w:rPr>
          <w:szCs w:val="28"/>
          <w:lang w:val="en-US"/>
        </w:rPr>
        <w:t>Labview</w:t>
      </w:r>
      <w:r w:rsidRPr="008A2F45">
        <w:rPr>
          <w:szCs w:val="28"/>
        </w:rPr>
        <w:t>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Создайте программу осциллографа, как показано на рисунке 3.1. Проверьте ее работоспособность.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8A2F45" w:rsidTr="000F74F7">
        <w:tc>
          <w:tcPr>
            <w:tcW w:w="9571" w:type="dxa"/>
          </w:tcPr>
          <w:p w:rsidR="008A2F45" w:rsidRDefault="008A2F45" w:rsidP="000F74F7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</w:rPr>
            </w:pPr>
            <w:r w:rsidRPr="00170D0A">
              <w:rPr>
                <w:rFonts w:ascii="Times New Roman" w:hAnsi="Times New Roman" w:cs="Times New Roman"/>
                <w:sz w:val="24"/>
                <w:szCs w:val="24"/>
              </w:rPr>
              <w:object w:dxaOrig="7380" w:dyaOrig="3780">
                <v:shape id="_x0000_i1054" type="#_x0000_t75" style="width:369pt;height:189pt" o:ole="">
                  <v:imagedata r:id="rId69" o:title=""/>
                </v:shape>
                <o:OLEObject Type="Embed" ProgID="PBrush" ShapeID="_x0000_i1054" DrawAspect="Content" ObjectID="_1569308583" r:id="rId70"/>
              </w:object>
            </w:r>
          </w:p>
        </w:tc>
      </w:tr>
      <w:tr w:rsidR="008A2F45" w:rsidTr="000F74F7">
        <w:tc>
          <w:tcPr>
            <w:tcW w:w="9571" w:type="dxa"/>
          </w:tcPr>
          <w:p w:rsidR="008A2F45" w:rsidRPr="00DB520B" w:rsidRDefault="008A2F45" w:rsidP="000F74F7">
            <w:pPr>
              <w:spacing w:before="120" w:after="12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Рис.3.1.</w:t>
            </w:r>
            <w:r>
              <w:rPr>
                <w:rFonts w:ascii="Times New Roman" w:hAnsi="Times New Roman"/>
                <w:szCs w:val="28"/>
              </w:rPr>
              <w:t xml:space="preserve"> Программа «Осциллограф».</w:t>
            </w:r>
          </w:p>
        </w:tc>
      </w:tr>
    </w:tbl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осцилл</w:t>
      </w:r>
      <w:r>
        <w:rPr>
          <w:szCs w:val="28"/>
        </w:rPr>
        <w:t>о</w:t>
      </w:r>
      <w:r>
        <w:rPr>
          <w:szCs w:val="28"/>
        </w:rPr>
        <w:t>графе?</w:t>
      </w:r>
    </w:p>
    <w:p w:rsidR="008A2F45" w:rsidRPr="00EE3AB3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оценить погрешность измерения периода времени на осциллографе?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Какие внешние помехи влияют на результат измерения?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Что влияет на точность измерения цифровым осциллографом?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Поясните принцип действия аналогового осциллографа.</w:t>
      </w:r>
    </w:p>
    <w:p w:rsidR="008A2F45" w:rsidRPr="00EE3AB3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сделать программу  измерения средневыпрямленного значения?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7" w:name="_Toc343105557"/>
      <w:r w:rsidRPr="008F5BDC">
        <w:rPr>
          <w:rFonts w:ascii="Times New Roman" w:hAnsi="Times New Roman" w:cs="Times New Roman"/>
          <w:sz w:val="36"/>
          <w:szCs w:val="36"/>
        </w:rPr>
        <w:lastRenderedPageBreak/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4</w:t>
      </w:r>
      <w:bookmarkEnd w:id="7"/>
    </w:p>
    <w:p w:rsidR="008A2F45" w:rsidRDefault="008A2F45" w:rsidP="008A2F45">
      <w:pPr>
        <w:spacing w:after="240"/>
        <w:jc w:val="center"/>
        <w:rPr>
          <w:b/>
          <w:sz w:val="36"/>
          <w:szCs w:val="36"/>
        </w:rPr>
      </w:pPr>
      <w:r w:rsidRPr="008F5BDC">
        <w:rPr>
          <w:b/>
          <w:sz w:val="36"/>
          <w:szCs w:val="36"/>
        </w:rPr>
        <w:t>ОСЦИ</w:t>
      </w:r>
      <w:r>
        <w:rPr>
          <w:b/>
          <w:sz w:val="36"/>
          <w:szCs w:val="36"/>
        </w:rPr>
        <w:t>Л</w:t>
      </w:r>
      <w:r w:rsidRPr="008F5BDC">
        <w:rPr>
          <w:b/>
          <w:sz w:val="36"/>
          <w:szCs w:val="36"/>
        </w:rPr>
        <w:t>ЛОГРАФ</w:t>
      </w:r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ФАЗОВЫЕ И СПЕКТРАЛЬНЫЕ ИЗМЕРЕНИЯ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фазовых и спектральных измерений. На</w:t>
      </w:r>
      <w:r>
        <w:rPr>
          <w:szCs w:val="28"/>
        </w:rPr>
        <w:t>у</w:t>
      </w:r>
      <w:r>
        <w:rPr>
          <w:szCs w:val="28"/>
        </w:rPr>
        <w:t xml:space="preserve">читься проводить измерения и оценивать погрешность.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принцип действия измерителя разности фаз. Нарисуйте у</w:t>
      </w:r>
      <w:r w:rsidRPr="000F74F7">
        <w:rPr>
          <w:szCs w:val="28"/>
        </w:rPr>
        <w:t>п</w:t>
      </w:r>
      <w:r w:rsidRPr="000F74F7">
        <w:rPr>
          <w:szCs w:val="28"/>
        </w:rPr>
        <w:t>рощенную структурную схему прибора, отражающую принцип де</w:t>
      </w:r>
      <w:r w:rsidRPr="000F74F7">
        <w:rPr>
          <w:szCs w:val="28"/>
        </w:rPr>
        <w:t>й</w:t>
      </w:r>
      <w:r w:rsidRPr="000F74F7">
        <w:rPr>
          <w:szCs w:val="28"/>
        </w:rPr>
        <w:t>ствия и основные функции.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 xml:space="preserve">Изучите принцип действия цифрового и аналогового анализатора спектра. Нарисуйте упрощенные структурные схемы приборов, </w:t>
      </w:r>
      <w:proofErr w:type="gramStart"/>
      <w:r w:rsidRPr="000F74F7">
        <w:rPr>
          <w:szCs w:val="28"/>
        </w:rPr>
        <w:t>о</w:t>
      </w:r>
      <w:r w:rsidRPr="000F74F7">
        <w:rPr>
          <w:szCs w:val="28"/>
        </w:rPr>
        <w:t>т</w:t>
      </w:r>
      <w:r w:rsidRPr="000F74F7">
        <w:rPr>
          <w:szCs w:val="28"/>
        </w:rPr>
        <w:t>ражающую</w:t>
      </w:r>
      <w:proofErr w:type="gramEnd"/>
      <w:r w:rsidRPr="000F74F7">
        <w:rPr>
          <w:szCs w:val="28"/>
        </w:rPr>
        <w:t xml:space="preserve"> принцип действия и основные функции.</w:t>
      </w:r>
    </w:p>
    <w:p w:rsid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Определите основные погрешности при измерении цифровым о</w:t>
      </w:r>
      <w:r w:rsidRPr="000F74F7">
        <w:rPr>
          <w:szCs w:val="28"/>
        </w:rPr>
        <w:t>с</w:t>
      </w:r>
      <w:r w:rsidRPr="000F74F7">
        <w:rPr>
          <w:szCs w:val="28"/>
        </w:rPr>
        <w:t xml:space="preserve">циллографом разности фаз двух сигналов. Выпишите их. 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численные методы измерения разности фаз и быстрого преобразования Фурье. Разработайте алгоритм. Напишите програ</w:t>
      </w:r>
      <w:r w:rsidRPr="000F74F7">
        <w:rPr>
          <w:szCs w:val="28"/>
        </w:rPr>
        <w:t>м</w:t>
      </w:r>
      <w:r w:rsidRPr="000F74F7">
        <w:rPr>
          <w:szCs w:val="28"/>
        </w:rPr>
        <w:t xml:space="preserve">му в среде </w:t>
      </w:r>
      <w:r w:rsidRPr="000F74F7">
        <w:rPr>
          <w:szCs w:val="28"/>
          <w:lang w:val="en-US"/>
        </w:rPr>
        <w:t>Mathcad</w:t>
      </w:r>
      <w:r w:rsidRPr="000F74F7">
        <w:rPr>
          <w:szCs w:val="28"/>
        </w:rPr>
        <w:t xml:space="preserve">, таким </w:t>
      </w:r>
      <w:proofErr w:type="spellStart"/>
      <w:r w:rsidRPr="000F74F7">
        <w:rPr>
          <w:szCs w:val="28"/>
        </w:rPr>
        <w:t>обрзом</w:t>
      </w:r>
      <w:proofErr w:type="spellEnd"/>
      <w:r w:rsidRPr="000F74F7">
        <w:rPr>
          <w:szCs w:val="28"/>
        </w:rPr>
        <w:t>, чтобы загрузив данные из файла в Вашу программу, был получен реальный результат, проверяемый по приборам. Для тестирования вашей программы используйте га</w:t>
      </w:r>
      <w:r w:rsidRPr="000F74F7">
        <w:rPr>
          <w:szCs w:val="28"/>
        </w:rPr>
        <w:t>р</w:t>
      </w:r>
      <w:r w:rsidRPr="000F74F7">
        <w:rPr>
          <w:szCs w:val="28"/>
        </w:rPr>
        <w:t xml:space="preserve">монические сигналы отличные по частоте и фазе. 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описание лабораторной работы, создайте таблицы для з</w:t>
      </w:r>
      <w:r w:rsidRPr="000F74F7">
        <w:rPr>
          <w:szCs w:val="28"/>
        </w:rPr>
        <w:t>а</w:t>
      </w:r>
      <w:r w:rsidRPr="000F74F7">
        <w:rPr>
          <w:szCs w:val="28"/>
        </w:rPr>
        <w:t>писи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0F74F7" w:rsidRDefault="008A2F45" w:rsidP="000F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0F74F7">
        <w:rPr>
          <w:b/>
          <w:i/>
          <w:szCs w:val="28"/>
          <w:u w:val="single"/>
        </w:rPr>
        <w:t xml:space="preserve">Включите блок </w:t>
      </w:r>
      <w:r w:rsidRPr="000F74F7">
        <w:rPr>
          <w:b/>
          <w:i/>
          <w:szCs w:val="28"/>
          <w:u w:val="single"/>
          <w:lang w:val="en-US"/>
        </w:rPr>
        <w:t>NI</w:t>
      </w:r>
      <w:r w:rsidRPr="000F74F7">
        <w:rPr>
          <w:b/>
          <w:i/>
          <w:szCs w:val="28"/>
          <w:u w:val="single"/>
        </w:rPr>
        <w:t xml:space="preserve"> </w:t>
      </w:r>
      <w:r w:rsidRPr="000F74F7">
        <w:rPr>
          <w:b/>
          <w:i/>
          <w:szCs w:val="28"/>
          <w:u w:val="single"/>
          <w:lang w:val="en-US"/>
        </w:rPr>
        <w:t>PXI</w:t>
      </w:r>
      <w:r w:rsidRPr="000F74F7">
        <w:rPr>
          <w:b/>
          <w:i/>
          <w:szCs w:val="28"/>
          <w:u w:val="single"/>
        </w:rPr>
        <w:t>-1033.Перезагрузите компьютер</w:t>
      </w:r>
      <w:r w:rsidRPr="000F74F7">
        <w:rPr>
          <w:szCs w:val="28"/>
        </w:rPr>
        <w:t>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Запустите приложения: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b/>
          <w:szCs w:val="28"/>
        </w:rPr>
      </w:pPr>
      <w:r w:rsidRPr="000F74F7">
        <w:rPr>
          <w:b/>
          <w:szCs w:val="28"/>
          <w:lang w:val="en-US"/>
        </w:rPr>
        <w:t>MS Word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b/>
          <w:szCs w:val="28"/>
        </w:rPr>
      </w:pPr>
      <w:r w:rsidRPr="000F74F7">
        <w:rPr>
          <w:b/>
          <w:szCs w:val="28"/>
          <w:lang w:val="en-US"/>
        </w:rPr>
        <w:t>MathCAD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b/>
          <w:i/>
          <w:szCs w:val="28"/>
        </w:rPr>
      </w:pPr>
      <w:r w:rsidRPr="000F74F7">
        <w:rPr>
          <w:b/>
          <w:szCs w:val="28"/>
          <w:lang w:val="en-US"/>
        </w:rPr>
        <w:t>NI</w:t>
      </w:r>
      <w:r w:rsidRPr="000F74F7">
        <w:rPr>
          <w:b/>
          <w:szCs w:val="28"/>
        </w:rPr>
        <w:t>-</w:t>
      </w:r>
      <w:r w:rsidRPr="000F74F7">
        <w:rPr>
          <w:b/>
          <w:szCs w:val="28"/>
          <w:lang w:val="en-US"/>
        </w:rPr>
        <w:t>FGEN</w:t>
      </w:r>
      <w:r w:rsidRPr="000F74F7">
        <w:rPr>
          <w:b/>
          <w:i/>
          <w:szCs w:val="28"/>
        </w:rPr>
        <w:t xml:space="preserve"> </w:t>
      </w:r>
      <w:r w:rsidRPr="000F74F7">
        <w:rPr>
          <w:i/>
          <w:szCs w:val="28"/>
        </w:rPr>
        <w:t xml:space="preserve">(программу управления генератором) Программы 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National</w:t>
      </w:r>
      <w:r w:rsidRPr="000F74F7">
        <w:rPr>
          <w:b/>
          <w:i/>
          <w:szCs w:val="28"/>
        </w:rPr>
        <w:t xml:space="preserve"> </w:t>
      </w:r>
      <w:r w:rsidRPr="000F74F7">
        <w:rPr>
          <w:b/>
          <w:i/>
          <w:szCs w:val="28"/>
          <w:lang w:val="en-US"/>
        </w:rPr>
        <w:t>Instruments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NI</w:t>
      </w:r>
      <w:r w:rsidRPr="000F74F7">
        <w:rPr>
          <w:b/>
          <w:i/>
          <w:szCs w:val="28"/>
        </w:rPr>
        <w:t>-</w:t>
      </w:r>
      <w:r w:rsidRPr="000F74F7">
        <w:rPr>
          <w:b/>
          <w:i/>
          <w:szCs w:val="28"/>
          <w:lang w:val="en-US"/>
        </w:rPr>
        <w:t>FGEN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b/>
          <w:i/>
          <w:szCs w:val="28"/>
        </w:rPr>
      </w:pPr>
      <w:r w:rsidRPr="000F74F7">
        <w:rPr>
          <w:b/>
          <w:szCs w:val="28"/>
          <w:lang w:val="en-US"/>
        </w:rPr>
        <w:t>NI</w:t>
      </w:r>
      <w:r w:rsidRPr="000F74F7">
        <w:rPr>
          <w:b/>
          <w:szCs w:val="28"/>
        </w:rPr>
        <w:t>-</w:t>
      </w:r>
      <w:r w:rsidRPr="000F74F7">
        <w:rPr>
          <w:b/>
          <w:szCs w:val="28"/>
          <w:lang w:val="en-US"/>
        </w:rPr>
        <w:t>SCOPE</w:t>
      </w:r>
      <w:r w:rsidRPr="000F74F7">
        <w:rPr>
          <w:b/>
          <w:i/>
          <w:szCs w:val="28"/>
        </w:rPr>
        <w:t xml:space="preserve"> (</w:t>
      </w:r>
      <w:r w:rsidRPr="000F74F7">
        <w:rPr>
          <w:szCs w:val="28"/>
        </w:rPr>
        <w:t xml:space="preserve">программу управления осциллографом </w:t>
      </w:r>
      <w:r w:rsidRPr="000F74F7">
        <w:rPr>
          <w:b/>
          <w:i/>
          <w:szCs w:val="28"/>
        </w:rPr>
        <w:t>)  Программы \</w:t>
      </w:r>
      <w:r w:rsidRPr="000F74F7">
        <w:rPr>
          <w:b/>
          <w:i/>
          <w:szCs w:val="28"/>
          <w:lang w:val="en-US"/>
        </w:rPr>
        <w:t>National</w:t>
      </w:r>
      <w:r w:rsidRPr="000F74F7">
        <w:rPr>
          <w:b/>
          <w:i/>
          <w:szCs w:val="28"/>
        </w:rPr>
        <w:t xml:space="preserve"> </w:t>
      </w:r>
      <w:r w:rsidRPr="000F74F7">
        <w:rPr>
          <w:b/>
          <w:i/>
          <w:szCs w:val="28"/>
          <w:lang w:val="en-US"/>
        </w:rPr>
        <w:t>Instruments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NI</w:t>
      </w:r>
      <w:r w:rsidRPr="000F74F7">
        <w:rPr>
          <w:b/>
          <w:i/>
          <w:szCs w:val="28"/>
        </w:rPr>
        <w:t>-</w:t>
      </w:r>
      <w:r w:rsidRPr="000F74F7">
        <w:rPr>
          <w:b/>
          <w:i/>
          <w:szCs w:val="28"/>
          <w:lang w:val="en-US"/>
        </w:rPr>
        <w:t>SCOPE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Убедитесь, что прибор работает. Для этого подключите выход ген</w:t>
      </w:r>
      <w:r w:rsidRPr="000F74F7">
        <w:rPr>
          <w:szCs w:val="28"/>
        </w:rPr>
        <w:t>е</w:t>
      </w:r>
      <w:r w:rsidRPr="000F74F7">
        <w:rPr>
          <w:szCs w:val="28"/>
        </w:rPr>
        <w:t>ратора (</w:t>
      </w:r>
      <w:r w:rsidRPr="000F74F7">
        <w:rPr>
          <w:b/>
          <w:i/>
          <w:szCs w:val="28"/>
          <w:lang w:val="en-US"/>
        </w:rPr>
        <w:t>CH</w:t>
      </w:r>
      <w:r w:rsidRPr="000F74F7">
        <w:rPr>
          <w:b/>
          <w:i/>
          <w:szCs w:val="28"/>
        </w:rPr>
        <w:t>0</w:t>
      </w:r>
      <w:r w:rsidRPr="000F74F7">
        <w:rPr>
          <w:szCs w:val="28"/>
        </w:rPr>
        <w:t>) к входу (</w:t>
      </w:r>
      <w:r w:rsidRPr="000F74F7">
        <w:rPr>
          <w:b/>
          <w:i/>
          <w:szCs w:val="28"/>
          <w:lang w:val="en-US"/>
        </w:rPr>
        <w:t>CH</w:t>
      </w:r>
      <w:r w:rsidRPr="000F74F7">
        <w:rPr>
          <w:b/>
          <w:i/>
          <w:szCs w:val="28"/>
        </w:rPr>
        <w:t>0</w:t>
      </w:r>
      <w:r w:rsidRPr="000F74F7">
        <w:rPr>
          <w:szCs w:val="28"/>
        </w:rPr>
        <w:t>) осциллографа. Запустите генератор, убедитесь, что на осциллографе появилось изображение сигнала.</w:t>
      </w:r>
    </w:p>
    <w:p w:rsidR="000F74F7" w:rsidRDefault="000F74F7" w:rsidP="008A2F45">
      <w:pPr>
        <w:spacing w:line="360" w:lineRule="auto"/>
        <w:ind w:firstLine="360"/>
        <w:rPr>
          <w:b/>
          <w:i/>
          <w:szCs w:val="28"/>
        </w:rPr>
      </w:pPr>
    </w:p>
    <w:tbl>
      <w:tblPr>
        <w:tblStyle w:val="a7"/>
        <w:tblpPr w:leftFromText="180" w:rightFromText="180" w:vertAnchor="text" w:horzAnchor="margin" w:tblpXSpec="center" w:tblpY="19"/>
        <w:tblW w:w="0" w:type="auto"/>
        <w:tblLook w:val="04A0"/>
      </w:tblPr>
      <w:tblGrid>
        <w:gridCol w:w="1156"/>
        <w:gridCol w:w="1099"/>
        <w:gridCol w:w="1100"/>
        <w:gridCol w:w="1098"/>
        <w:gridCol w:w="1098"/>
        <w:gridCol w:w="1101"/>
        <w:gridCol w:w="1099"/>
        <w:gridCol w:w="1099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4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F74F7" w:rsidTr="000F74F7">
        <w:tc>
          <w:tcPr>
            <w:tcW w:w="1156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 w:rsidRPr="001E4A1C">
              <w:rPr>
                <w:rFonts w:ascii="Times New Roman" w:hAnsi="Times New Roman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 xml:space="preserve"> В</w:t>
            </w:r>
          </w:p>
        </w:tc>
        <w:tc>
          <w:tcPr>
            <w:tcW w:w="109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0,2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Cs w:val="28"/>
              </w:rPr>
              <w:t>, В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2200"/>
        <w:tblW w:w="0" w:type="auto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4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2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F74F7" w:rsidTr="000F74F7">
        <w:tc>
          <w:tcPr>
            <w:tcW w:w="111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19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Фильтр</w:t>
            </w:r>
          </w:p>
        </w:tc>
        <w:tc>
          <w:tcPr>
            <w:tcW w:w="110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</w:tr>
      <w:tr w:rsidR="000F74F7" w:rsidTr="000F74F7">
        <w:tc>
          <w:tcPr>
            <w:tcW w:w="1119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ср,</w:t>
            </w:r>
            <w:r w:rsidRPr="003C7906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1.592</w:t>
            </w:r>
          </w:p>
        </w:tc>
      </w:tr>
    </w:tbl>
    <w:p w:rsidR="000F74F7" w:rsidRDefault="000F74F7" w:rsidP="008A2F45">
      <w:pPr>
        <w:spacing w:line="360" w:lineRule="auto"/>
        <w:ind w:firstLine="360"/>
        <w:rPr>
          <w:b/>
          <w:i/>
          <w:szCs w:val="28"/>
        </w:rPr>
      </w:pPr>
    </w:p>
    <w:p w:rsidR="008A2F45" w:rsidRPr="0015120A" w:rsidRDefault="008A2F45" w:rsidP="000F74F7">
      <w:pPr>
        <w:spacing w:line="360" w:lineRule="auto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 xml:space="preserve">Установите на генераторе форму сигнала - </w:t>
      </w:r>
      <w:r w:rsidRPr="000F74F7">
        <w:rPr>
          <w:i/>
          <w:szCs w:val="28"/>
        </w:rPr>
        <w:t>«Гармонический</w:t>
      </w:r>
      <w:r w:rsidRPr="000F74F7">
        <w:rPr>
          <w:szCs w:val="28"/>
        </w:rPr>
        <w:t>», част</w:t>
      </w:r>
      <w:r w:rsidRPr="000F74F7">
        <w:rPr>
          <w:szCs w:val="28"/>
        </w:rPr>
        <w:t>о</w:t>
      </w:r>
      <w:r w:rsidRPr="000F74F7">
        <w:rPr>
          <w:szCs w:val="28"/>
        </w:rPr>
        <w:t>ту и амплитуду по таблице 4.1. Преподаватель выдает карточку с з</w:t>
      </w:r>
      <w:r w:rsidRPr="000F74F7">
        <w:rPr>
          <w:szCs w:val="28"/>
        </w:rPr>
        <w:t>а</w:t>
      </w:r>
      <w:r w:rsidRPr="000F74F7">
        <w:rPr>
          <w:szCs w:val="28"/>
        </w:rPr>
        <w:t xml:space="preserve">данием индивидуально. 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Используя ручки настойки, добейтесь наиболее четкого изображ</w:t>
      </w:r>
      <w:r w:rsidRPr="000F74F7">
        <w:rPr>
          <w:szCs w:val="28"/>
        </w:rPr>
        <w:t>е</w:t>
      </w:r>
      <w:r w:rsidRPr="000F74F7">
        <w:rPr>
          <w:szCs w:val="28"/>
        </w:rPr>
        <w:t>ния в первом (опорном) канале.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Засинхронизируйте осциллограф и генератор по первому каналу.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Соберите фильтр согласно таблице 4.2.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Проведите измерение АЧХ и ФЧХ заданного фильтра (последов</w:t>
      </w:r>
      <w:r w:rsidRPr="000F74F7">
        <w:rPr>
          <w:szCs w:val="28"/>
        </w:rPr>
        <w:t>а</w:t>
      </w:r>
      <w:r w:rsidRPr="000F74F7">
        <w:rPr>
          <w:szCs w:val="28"/>
        </w:rPr>
        <w:t xml:space="preserve">тельная </w:t>
      </w:r>
      <w:r w:rsidRPr="000F74F7">
        <w:rPr>
          <w:szCs w:val="28"/>
          <w:lang w:val="en-US"/>
        </w:rPr>
        <w:t>RC</w:t>
      </w:r>
      <w:r w:rsidRPr="001E43E4">
        <w:rPr>
          <w:szCs w:val="28"/>
        </w:rPr>
        <w:t>-</w:t>
      </w:r>
      <w:r w:rsidRPr="000F74F7">
        <w:rPr>
          <w:szCs w:val="28"/>
        </w:rPr>
        <w:t>цепочка) 25 точек: для этого изменяя частоту генерат</w:t>
      </w:r>
      <w:r w:rsidRPr="000F74F7">
        <w:rPr>
          <w:szCs w:val="28"/>
        </w:rPr>
        <w:t>о</w:t>
      </w:r>
      <w:r w:rsidRPr="000F74F7">
        <w:rPr>
          <w:szCs w:val="28"/>
        </w:rPr>
        <w:t>ра, снимите амплитуду сигнала на выходе и входе, рассчитайте к</w:t>
      </w:r>
      <w:r w:rsidRPr="000F74F7">
        <w:rPr>
          <w:szCs w:val="28"/>
        </w:rPr>
        <w:t>о</w:t>
      </w:r>
      <w:r w:rsidRPr="000F74F7">
        <w:rPr>
          <w:szCs w:val="28"/>
        </w:rPr>
        <w:t>эффициент передачи.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Заполните таблицу, содержащую следующие поля: частота, напр</w:t>
      </w:r>
      <w:r w:rsidRPr="000F74F7">
        <w:rPr>
          <w:szCs w:val="28"/>
        </w:rPr>
        <w:t>я</w:t>
      </w:r>
      <w:r w:rsidRPr="000F74F7">
        <w:rPr>
          <w:szCs w:val="28"/>
        </w:rPr>
        <w:t xml:space="preserve">жение на входе и выходе фильтра, коэффициент передачи, </w:t>
      </w:r>
      <w:r w:rsidRPr="000F74F7">
        <w:rPr>
          <w:i/>
          <w:szCs w:val="28"/>
          <w:lang w:val="en-US"/>
        </w:rPr>
        <w:t>t</w:t>
      </w:r>
      <w:r w:rsidRPr="000F74F7">
        <w:rPr>
          <w:i/>
          <w:szCs w:val="28"/>
        </w:rPr>
        <w:t>1</w:t>
      </w:r>
      <w:r w:rsidRPr="000F74F7">
        <w:rPr>
          <w:szCs w:val="28"/>
        </w:rPr>
        <w:t xml:space="preserve"> и </w:t>
      </w:r>
      <w:r w:rsidRPr="000F74F7">
        <w:rPr>
          <w:i/>
          <w:szCs w:val="28"/>
          <w:lang w:val="en-US"/>
        </w:rPr>
        <w:t>t</w:t>
      </w:r>
      <w:r w:rsidRPr="000F74F7">
        <w:rPr>
          <w:i/>
          <w:szCs w:val="28"/>
        </w:rPr>
        <w:t>2</w:t>
      </w:r>
      <w:r w:rsidRPr="000F74F7">
        <w:rPr>
          <w:szCs w:val="28"/>
        </w:rPr>
        <w:t xml:space="preserve"> – значения моментов времени соответствующие нулевому уровню сигналов, их разность и фазу.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Заполните таблицу соответствующих погрешностей с полями анал</w:t>
      </w:r>
      <w:r w:rsidRPr="000F74F7">
        <w:rPr>
          <w:szCs w:val="28"/>
        </w:rPr>
        <w:t>о</w:t>
      </w:r>
      <w:r w:rsidRPr="000F74F7">
        <w:rPr>
          <w:szCs w:val="28"/>
        </w:rPr>
        <w:t>гичными в пункте 9. Погрешности прямых измерений (напряжений и времени) и косвенных измерений (коэффициента передачи и ф</w:t>
      </w:r>
      <w:r w:rsidRPr="000F74F7">
        <w:rPr>
          <w:szCs w:val="28"/>
        </w:rPr>
        <w:t>а</w:t>
      </w:r>
      <w:r w:rsidRPr="000F74F7">
        <w:rPr>
          <w:szCs w:val="28"/>
        </w:rPr>
        <w:t>зы).</w:t>
      </w:r>
    </w:p>
    <w:p w:rsidR="008A2F45" w:rsidRPr="000F74F7" w:rsidRDefault="008A2F45" w:rsidP="000F74F7">
      <w:pPr>
        <w:jc w:val="both"/>
        <w:rPr>
          <w:b/>
          <w:i/>
          <w:szCs w:val="28"/>
        </w:rPr>
      </w:pPr>
      <w:r w:rsidRPr="000F74F7">
        <w:rPr>
          <w:b/>
          <w:i/>
          <w:szCs w:val="28"/>
        </w:rPr>
        <w:t>Уровень хорошо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 xml:space="preserve">Включите осциллограф в режим измерения спектра сигнала.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Измерьте значения спектральной составляющей сигнала на входе и выходе, по полученным значениям рассчитайте АЧХ в тех же то</w:t>
      </w:r>
      <w:r w:rsidRPr="000F74F7">
        <w:rPr>
          <w:szCs w:val="28"/>
        </w:rPr>
        <w:t>ч</w:t>
      </w:r>
      <w:r w:rsidRPr="000F74F7">
        <w:rPr>
          <w:szCs w:val="28"/>
        </w:rPr>
        <w:t>ках, что и в п.8.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Установите форму сигнала «МЕАНДР» и частоту согласно таблице 4.1.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lastRenderedPageBreak/>
        <w:t>Проведите измерения спектра сигнала, зарисуйте (добавьте) график в отчет.</w:t>
      </w:r>
    </w:p>
    <w:p w:rsidR="008A2F45" w:rsidRPr="000F74F7" w:rsidRDefault="008A2F45" w:rsidP="000F74F7">
      <w:pPr>
        <w:jc w:val="both"/>
        <w:rPr>
          <w:b/>
          <w:i/>
          <w:szCs w:val="28"/>
        </w:rPr>
      </w:pPr>
      <w:r w:rsidRPr="000F74F7">
        <w:rPr>
          <w:b/>
          <w:i/>
          <w:szCs w:val="28"/>
        </w:rPr>
        <w:t>Уровень отлично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 xml:space="preserve">Разработайте программу для автоматического измерения АЧХ. Для этого изменяйте в цикле с некоторым шагом значение частоты, и фиксируйте значения амплитуды (можно средневыпрямленного значения) сигнала на входе и выходе </w:t>
      </w:r>
      <w:r w:rsidRPr="000F74F7">
        <w:rPr>
          <w:szCs w:val="28"/>
          <w:lang w:val="en-US"/>
        </w:rPr>
        <w:t>RC</w:t>
      </w:r>
      <w:r w:rsidRPr="001E43E4">
        <w:rPr>
          <w:szCs w:val="28"/>
        </w:rPr>
        <w:t>-</w:t>
      </w:r>
      <w:r w:rsidRPr="000F74F7">
        <w:rPr>
          <w:szCs w:val="28"/>
        </w:rPr>
        <w:t>цепи, далее проведите в</w:t>
      </w:r>
      <w:r w:rsidRPr="000F74F7">
        <w:rPr>
          <w:szCs w:val="28"/>
        </w:rPr>
        <w:t>ы</w:t>
      </w:r>
      <w:r w:rsidRPr="000F74F7">
        <w:rPr>
          <w:szCs w:val="28"/>
        </w:rPr>
        <w:t>числения и постройте график АЧХ.</w:t>
      </w:r>
    </w:p>
    <w:p w:rsidR="000F74F7" w:rsidRDefault="000F74F7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рассчитать коэффициент передачи фильтра низких (высоких) частот?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амплитуды напряжения на о</w:t>
      </w:r>
      <w:r w:rsidRPr="000F74F7">
        <w:t>с</w:t>
      </w:r>
      <w:r w:rsidRPr="000F74F7">
        <w:t>циллографе?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периода на осциллографе?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осуществляется измерение разности фаз входного и выходного сигнала?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АЧХ?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ФЧХ?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Какие внешние помехи влияют на результат измерения?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Что влияет на точность измерения цифровым осциллографом?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 xml:space="preserve">Поясните принцип действия аналогового осциллографа. 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343105558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5</w:t>
      </w:r>
      <w:bookmarkEnd w:id="8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ГЕНЕРАЦИЯ СИГНАЛОВ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действия </w:t>
      </w:r>
      <w:r>
        <w:rPr>
          <w:szCs w:val="28"/>
        </w:rPr>
        <w:t>генераторов. Научиться пров</w:t>
      </w:r>
      <w:r>
        <w:rPr>
          <w:szCs w:val="28"/>
        </w:rPr>
        <w:t>о</w:t>
      </w:r>
      <w:r>
        <w:rPr>
          <w:szCs w:val="28"/>
        </w:rPr>
        <w:t>дить измерения и оценивать погрешность. Определять причины возникнов</w:t>
      </w:r>
      <w:r>
        <w:rPr>
          <w:szCs w:val="28"/>
        </w:rPr>
        <w:t>е</w:t>
      </w:r>
      <w:r>
        <w:rPr>
          <w:szCs w:val="28"/>
        </w:rPr>
        <w:t xml:space="preserve">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Изучите принцип действия аналогового генератора формы сигналов. Нарисуйте упрощенную структурную схему прибора, отражающую принцип действия и основные функции.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Изучите принцип действия цифрового генератора. Нарисуйте упр</w:t>
      </w:r>
      <w:r>
        <w:rPr>
          <w:szCs w:val="28"/>
        </w:rPr>
        <w:t>о</w:t>
      </w:r>
      <w:r>
        <w:rPr>
          <w:szCs w:val="28"/>
        </w:rPr>
        <w:t>щенную структурную схему прибора, отражающую принцип действия и основные функции.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 xml:space="preserve">Выпишите основные </w:t>
      </w:r>
      <w:proofErr w:type="gramStart"/>
      <w:r>
        <w:rPr>
          <w:szCs w:val="28"/>
        </w:rPr>
        <w:t>погрешности</w:t>
      </w:r>
      <w:proofErr w:type="gramEnd"/>
      <w:r>
        <w:rPr>
          <w:szCs w:val="28"/>
        </w:rPr>
        <w:t xml:space="preserve"> возникающие при формировании сигнала цифровым генератором сигналов произвольной формы. 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lastRenderedPageBreak/>
        <w:t xml:space="preserve">На языке программирования </w:t>
      </w:r>
      <w:proofErr w:type="spellStart"/>
      <w:r>
        <w:rPr>
          <w:szCs w:val="28"/>
          <w:lang w:val="en-US"/>
        </w:rPr>
        <w:t>Labview</w:t>
      </w:r>
      <w:proofErr w:type="spellEnd"/>
      <w:r w:rsidRPr="00DE6B33">
        <w:rPr>
          <w:szCs w:val="28"/>
        </w:rPr>
        <w:t xml:space="preserve"> </w:t>
      </w:r>
      <w:r>
        <w:rPr>
          <w:szCs w:val="28"/>
        </w:rPr>
        <w:t xml:space="preserve">или </w:t>
      </w:r>
      <w:proofErr w:type="spellStart"/>
      <w:r>
        <w:rPr>
          <w:szCs w:val="28"/>
          <w:lang w:val="en-US"/>
        </w:rPr>
        <w:t>MathCad</w:t>
      </w:r>
      <w:proofErr w:type="spellEnd"/>
      <w:r w:rsidRPr="00DE6B33">
        <w:rPr>
          <w:szCs w:val="28"/>
        </w:rPr>
        <w:t xml:space="preserve"> </w:t>
      </w:r>
      <w:r>
        <w:rPr>
          <w:szCs w:val="28"/>
        </w:rPr>
        <w:t>разработайте пр</w:t>
      </w:r>
      <w:r>
        <w:rPr>
          <w:szCs w:val="28"/>
        </w:rPr>
        <w:t>о</w:t>
      </w:r>
      <w:r>
        <w:rPr>
          <w:szCs w:val="28"/>
        </w:rPr>
        <w:t>грамму формирующую массив данных для загрузки в генератор см. Таблицу5.1</w:t>
      </w:r>
      <w:r w:rsidRPr="006306B3">
        <w:rPr>
          <w:szCs w:val="28"/>
        </w:rPr>
        <w:t>.</w:t>
      </w:r>
    </w:p>
    <w:tbl>
      <w:tblPr>
        <w:tblStyle w:val="a7"/>
        <w:tblW w:w="0" w:type="auto"/>
        <w:tblInd w:w="720" w:type="dxa"/>
        <w:tblLook w:val="04A0"/>
      </w:tblPr>
      <w:tblGrid>
        <w:gridCol w:w="2108"/>
        <w:gridCol w:w="973"/>
        <w:gridCol w:w="1001"/>
        <w:gridCol w:w="950"/>
        <w:gridCol w:w="980"/>
        <w:gridCol w:w="973"/>
        <w:gridCol w:w="927"/>
        <w:gridCol w:w="938"/>
      </w:tblGrid>
      <w:tr w:rsidR="008A2F45" w:rsidTr="000F74F7">
        <w:tc>
          <w:tcPr>
            <w:tcW w:w="8851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5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1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6B580A">
              <w:rPr>
                <w:rFonts w:ascii="Times New Roman" w:hAnsi="Times New Roman"/>
                <w:sz w:val="24"/>
              </w:rPr>
              <w:t>Форма, параме</w:t>
            </w:r>
            <w:r w:rsidRPr="006B580A">
              <w:rPr>
                <w:rFonts w:ascii="Times New Roman" w:hAnsi="Times New Roman"/>
                <w:sz w:val="24"/>
              </w:rPr>
              <w:t>т</w:t>
            </w:r>
            <w:r w:rsidRPr="006B580A">
              <w:rPr>
                <w:rFonts w:ascii="Times New Roman" w:hAnsi="Times New Roman"/>
                <w:sz w:val="24"/>
              </w:rPr>
              <w:t xml:space="preserve">ры </w:t>
            </w:r>
          </w:p>
          <w:p w:rsidR="008A2F45" w:rsidRPr="006827C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4"/>
              </w:rPr>
            </w:pPr>
            <w:r w:rsidRPr="006827C5">
              <w:rPr>
                <w:rFonts w:ascii="Times New Roman" w:hAnsi="Times New Roman"/>
                <w:i/>
                <w:sz w:val="24"/>
              </w:rPr>
              <w:t xml:space="preserve">Простой сигнал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М, 1кГц,</w:t>
            </w:r>
          </w:p>
          <w:p w:rsidR="008A2F45" w:rsidRPr="0059710F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1В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1В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1В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1В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0,8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0,8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0,9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</w:t>
            </w:r>
            <w:r w:rsidRPr="006B580A">
              <w:rPr>
                <w:rFonts w:ascii="Times New Roman" w:hAnsi="Times New Roman"/>
                <w:sz w:val="24"/>
              </w:rPr>
              <w:t xml:space="preserve">одулированный сигнал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Pr="0059710F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М=0,8 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Pr="0059710F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-1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Шумовая комп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нента</w:t>
            </w:r>
            <w:r w:rsidRPr="006B580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</w:tr>
      <w:tr w:rsidR="008A2F45" w:rsidTr="000F74F7">
        <w:tc>
          <w:tcPr>
            <w:tcW w:w="8851" w:type="dxa"/>
            <w:gridSpan w:val="8"/>
          </w:tcPr>
          <w:p w:rsidR="008A2F45" w:rsidRPr="0059710F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i/>
                <w:szCs w:val="28"/>
              </w:rPr>
            </w:pPr>
            <w:proofErr w:type="gramStart"/>
            <w:r w:rsidRPr="0059710F">
              <w:rPr>
                <w:rFonts w:ascii="Times New Roman" w:hAnsi="Times New Roman"/>
                <w:szCs w:val="28"/>
              </w:rPr>
              <w:t>М-</w:t>
            </w:r>
            <w:proofErr w:type="gramEnd"/>
            <w:r w:rsidRPr="0059710F">
              <w:rPr>
                <w:rFonts w:ascii="Times New Roman" w:hAnsi="Times New Roman"/>
                <w:szCs w:val="28"/>
              </w:rPr>
              <w:t xml:space="preserve"> меандр; </w:t>
            </w:r>
            <w:proofErr w:type="spellStart"/>
            <w:r w:rsidRPr="0059710F">
              <w:rPr>
                <w:rFonts w:ascii="Times New Roman" w:hAnsi="Times New Roman"/>
                <w:szCs w:val="28"/>
              </w:rPr>
              <w:t>Т-треугольный;П-пилообразный</w:t>
            </w:r>
            <w:proofErr w:type="spellEnd"/>
            <w:r w:rsidRPr="0059710F">
              <w:rPr>
                <w:rFonts w:ascii="Times New Roman" w:hAnsi="Times New Roman"/>
                <w:szCs w:val="28"/>
              </w:rPr>
              <w:t xml:space="preserve">; </w:t>
            </w:r>
            <w:r w:rsidRPr="0059710F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1E43E4">
              <w:rPr>
                <w:rFonts w:ascii="Times New Roman" w:hAnsi="Times New Roman"/>
                <w:szCs w:val="28"/>
              </w:rPr>
              <w:t xml:space="preserve">- </w:t>
            </w:r>
            <w:r w:rsidRPr="0059710F">
              <w:rPr>
                <w:rFonts w:ascii="Times New Roman" w:hAnsi="Times New Roman"/>
                <w:szCs w:val="28"/>
              </w:rPr>
              <w:t xml:space="preserve">типа 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sin</w:t>
            </w:r>
            <w:r w:rsidRPr="0059710F">
              <w:rPr>
                <w:rFonts w:ascii="Times New Roman" w:hAnsi="Times New Roman"/>
                <w:i/>
                <w:szCs w:val="28"/>
              </w:rPr>
              <w:t>(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x</w:t>
            </w:r>
            <w:r w:rsidRPr="0059710F">
              <w:rPr>
                <w:rFonts w:ascii="Times New Roman" w:hAnsi="Times New Roman"/>
                <w:i/>
                <w:szCs w:val="28"/>
              </w:rPr>
              <w:t>)</w:t>
            </w:r>
            <w:r w:rsidRPr="001E43E4">
              <w:rPr>
                <w:rFonts w:ascii="Times New Roman" w:hAnsi="Times New Roman"/>
                <w:i/>
                <w:szCs w:val="28"/>
              </w:rPr>
              <w:t>/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x</w:t>
            </w:r>
            <w:r w:rsidRPr="0059710F">
              <w:rPr>
                <w:rFonts w:ascii="Times New Roman" w:hAnsi="Times New Roman"/>
                <w:i/>
                <w:szCs w:val="28"/>
              </w:rPr>
              <w:t>;</w:t>
            </w:r>
          </w:p>
          <w:p w:rsidR="008A2F45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r w:rsidRPr="0059710F">
              <w:rPr>
                <w:rFonts w:ascii="Times New Roman" w:hAnsi="Times New Roman"/>
                <w:szCs w:val="28"/>
              </w:rPr>
              <w:t>АМ- амплитудномодулированный сигнал с частотой несущей 10 кГц</w:t>
            </w:r>
            <w:r w:rsidRPr="001E43E4">
              <w:rPr>
                <w:rFonts w:ascii="Times New Roman" w:hAnsi="Times New Roman"/>
                <w:szCs w:val="28"/>
              </w:rPr>
              <w:t>,</w:t>
            </w:r>
            <w:r w:rsidRPr="0059710F">
              <w:rPr>
                <w:rFonts w:ascii="Times New Roman" w:hAnsi="Times New Roman"/>
                <w:szCs w:val="28"/>
              </w:rPr>
              <w:t xml:space="preserve">  амплитудой 1</w:t>
            </w:r>
            <w:proofErr w:type="gramStart"/>
            <w:r w:rsidRPr="0059710F">
              <w:rPr>
                <w:rFonts w:ascii="Times New Roman" w:hAnsi="Times New Roman"/>
                <w:szCs w:val="28"/>
              </w:rPr>
              <w:t> В</w:t>
            </w:r>
            <w:proofErr w:type="gramEnd"/>
            <w:r w:rsidRPr="001E43E4">
              <w:rPr>
                <w:rFonts w:ascii="Times New Roman" w:hAnsi="Times New Roman"/>
                <w:szCs w:val="28"/>
              </w:rPr>
              <w:t xml:space="preserve"> </w:t>
            </w:r>
            <w:r w:rsidRPr="0059710F">
              <w:rPr>
                <w:rFonts w:ascii="Times New Roman" w:hAnsi="Times New Roman"/>
                <w:szCs w:val="28"/>
              </w:rPr>
              <w:t>и коэффициентом модуляции М</w:t>
            </w:r>
            <w:r>
              <w:rPr>
                <w:rFonts w:ascii="Times New Roman" w:hAnsi="Times New Roman"/>
                <w:szCs w:val="28"/>
              </w:rPr>
              <w:t>;</w:t>
            </w:r>
          </w:p>
          <w:p w:rsidR="008A2F45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</w:t>
            </w:r>
            <w:r w:rsidRPr="0059710F">
              <w:rPr>
                <w:rFonts w:ascii="Times New Roman" w:hAnsi="Times New Roman"/>
                <w:szCs w:val="28"/>
              </w:rPr>
              <w:t xml:space="preserve">М- </w:t>
            </w:r>
            <w:r>
              <w:rPr>
                <w:rFonts w:ascii="Times New Roman" w:hAnsi="Times New Roman"/>
                <w:szCs w:val="28"/>
              </w:rPr>
              <w:t>частот</w:t>
            </w:r>
            <w:r w:rsidRPr="0059710F">
              <w:rPr>
                <w:rFonts w:ascii="Times New Roman" w:hAnsi="Times New Roman"/>
                <w:szCs w:val="28"/>
              </w:rPr>
              <w:t>номодулированный сигнал с частотой несущей 10 кГц</w:t>
            </w:r>
            <w:r w:rsidRPr="001E43E4">
              <w:rPr>
                <w:rFonts w:ascii="Times New Roman" w:hAnsi="Times New Roman"/>
                <w:szCs w:val="28"/>
              </w:rPr>
              <w:t>,</w:t>
            </w:r>
            <w:r w:rsidRPr="0059710F">
              <w:rPr>
                <w:rFonts w:ascii="Times New Roman" w:hAnsi="Times New Roman"/>
                <w:szCs w:val="28"/>
              </w:rPr>
              <w:t xml:space="preserve">  амплитудой 1</w:t>
            </w:r>
            <w:proofErr w:type="gramStart"/>
            <w:r w:rsidRPr="0059710F">
              <w:rPr>
                <w:rFonts w:ascii="Times New Roman" w:hAnsi="Times New Roman"/>
                <w:szCs w:val="28"/>
              </w:rPr>
              <w:t> В</w:t>
            </w:r>
            <w:proofErr w:type="gramEnd"/>
            <w:r w:rsidRPr="001E43E4">
              <w:rPr>
                <w:rFonts w:ascii="Times New Roman" w:hAnsi="Times New Roman"/>
                <w:szCs w:val="28"/>
              </w:rPr>
              <w:t xml:space="preserve"> </w:t>
            </w:r>
            <w:r w:rsidRPr="0059710F">
              <w:rPr>
                <w:rFonts w:ascii="Times New Roman" w:hAnsi="Times New Roman"/>
                <w:szCs w:val="28"/>
              </w:rPr>
              <w:t xml:space="preserve">и </w:t>
            </w:r>
            <w:r>
              <w:rPr>
                <w:rFonts w:ascii="Times New Roman" w:hAnsi="Times New Roman"/>
                <w:szCs w:val="28"/>
              </w:rPr>
              <w:t>девиацией</w:t>
            </w:r>
            <w:r w:rsidRPr="0059710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;</w:t>
            </w:r>
          </w:p>
          <w:p w:rsidR="008A2F45" w:rsidRPr="0059710F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Г-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гаусов ; Р-равномерный; ТР-треугольный законы распредел</w:t>
            </w:r>
            <w:r>
              <w:rPr>
                <w:rFonts w:ascii="Times New Roman" w:hAnsi="Times New Roman"/>
                <w:szCs w:val="28"/>
              </w:rPr>
              <w:t>е</w:t>
            </w:r>
            <w:r>
              <w:rPr>
                <w:rFonts w:ascii="Times New Roman" w:hAnsi="Times New Roman"/>
                <w:szCs w:val="28"/>
              </w:rPr>
              <w:t>ния шума, с СКО=0,1В.</w:t>
            </w:r>
          </w:p>
          <w:p w:rsidR="008A2F45" w:rsidRPr="0059710F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Обратите </w:t>
            </w:r>
            <w:proofErr w:type="gramStart"/>
            <w:r>
              <w:rPr>
                <w:rFonts w:ascii="Times New Roman" w:hAnsi="Times New Roman"/>
                <w:szCs w:val="28"/>
              </w:rPr>
              <w:t>внимание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что шумовая компонента добавляется как к пр</w:t>
            </w:r>
            <w:r>
              <w:rPr>
                <w:rFonts w:ascii="Times New Roman" w:hAnsi="Times New Roman"/>
                <w:szCs w:val="28"/>
              </w:rPr>
              <w:t>о</w:t>
            </w:r>
            <w:r>
              <w:rPr>
                <w:rFonts w:ascii="Times New Roman" w:hAnsi="Times New Roman"/>
                <w:szCs w:val="28"/>
              </w:rPr>
              <w:t xml:space="preserve">стому сигналу, так и к модулированному. </w:t>
            </w:r>
          </w:p>
        </w:tc>
      </w:tr>
    </w:tbl>
    <w:p w:rsidR="008A2F45" w:rsidRPr="00073E2E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 Изучите описание лабораторной работы, создайте таблицы для записи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0F74F7" w:rsidRDefault="008A2F45" w:rsidP="000F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szCs w:val="28"/>
        </w:rPr>
      </w:pPr>
      <w:r w:rsidRPr="000F74F7">
        <w:rPr>
          <w:b/>
          <w:i/>
          <w:szCs w:val="28"/>
          <w:u w:val="single"/>
        </w:rPr>
        <w:t xml:space="preserve">Включите блок </w:t>
      </w:r>
      <w:r w:rsidRPr="000F74F7">
        <w:rPr>
          <w:b/>
          <w:i/>
          <w:szCs w:val="28"/>
          <w:u w:val="single"/>
          <w:lang w:val="en-US"/>
        </w:rPr>
        <w:t>NI</w:t>
      </w:r>
      <w:r w:rsidRPr="000F74F7">
        <w:rPr>
          <w:b/>
          <w:i/>
          <w:szCs w:val="28"/>
          <w:u w:val="single"/>
        </w:rPr>
        <w:t xml:space="preserve"> </w:t>
      </w:r>
      <w:r w:rsidRPr="000F74F7">
        <w:rPr>
          <w:b/>
          <w:i/>
          <w:szCs w:val="28"/>
          <w:u w:val="single"/>
          <w:lang w:val="en-US"/>
        </w:rPr>
        <w:t>PXI</w:t>
      </w:r>
      <w:r w:rsidRPr="000F74F7">
        <w:rPr>
          <w:b/>
          <w:i/>
          <w:szCs w:val="28"/>
          <w:u w:val="single"/>
        </w:rPr>
        <w:t>-1033.Перезагрузите компьютер</w:t>
      </w:r>
      <w:r w:rsidRPr="000F74F7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22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22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22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22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 xml:space="preserve">) </w:t>
      </w:r>
      <w:proofErr w:type="gramStart"/>
      <w:r>
        <w:rPr>
          <w:szCs w:val="28"/>
        </w:rPr>
        <w:t>ко</w:t>
      </w:r>
      <w:proofErr w:type="gramEnd"/>
      <w:r>
        <w:rPr>
          <w:szCs w:val="28"/>
        </w:rPr>
        <w:t xml:space="preserve">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Default="008A2F45" w:rsidP="008A2F45">
      <w:pPr>
        <w:pStyle w:val="a6"/>
        <w:ind w:hanging="294"/>
        <w:rPr>
          <w:b/>
          <w:szCs w:val="28"/>
        </w:rPr>
      </w:pPr>
      <w:r>
        <w:rPr>
          <w:b/>
          <w:szCs w:val="28"/>
        </w:rPr>
        <w:t>Непосредственные измерения</w:t>
      </w:r>
    </w:p>
    <w:p w:rsidR="008A2F45" w:rsidRPr="00EE3AB3" w:rsidRDefault="008A2F45" w:rsidP="008A2F45">
      <w:pPr>
        <w:ind w:firstLine="426"/>
        <w:rPr>
          <w:b/>
          <w:i/>
          <w:szCs w:val="28"/>
        </w:rPr>
      </w:pPr>
      <w:r w:rsidRPr="00EE3AB3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Установите на генераторе форму сигнала - «Гармонический», частоту и амплитуду по таблице 5.2.  </w:t>
      </w:r>
    </w:p>
    <w:p w:rsidR="000F74F7" w:rsidRDefault="000F74F7" w:rsidP="000F74F7">
      <w:pPr>
        <w:pStyle w:val="a6"/>
        <w:ind w:left="644"/>
        <w:rPr>
          <w:szCs w:val="28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8A2F45" w:rsidTr="000F74F7">
        <w:tc>
          <w:tcPr>
            <w:tcW w:w="8850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5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2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8A2F45" w:rsidTr="000F74F7">
        <w:tc>
          <w:tcPr>
            <w:tcW w:w="1119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 w:rsidRPr="001E4A1C">
              <w:rPr>
                <w:rFonts w:ascii="Times New Roman" w:hAnsi="Times New Roman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>В</w:t>
            </w:r>
          </w:p>
        </w:tc>
        <w:tc>
          <w:tcPr>
            <w:tcW w:w="110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0,2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Cs w:val="28"/>
              </w:rPr>
              <w:t>,В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</w:tbl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Используя ручки настройки, добейтесь наиболее четкого изображения.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Исследуйте возможности синхронизации. Засинхронизируйте осцилл</w:t>
      </w:r>
      <w:r>
        <w:rPr>
          <w:szCs w:val="28"/>
        </w:rPr>
        <w:t>о</w:t>
      </w:r>
      <w:r>
        <w:rPr>
          <w:szCs w:val="28"/>
        </w:rPr>
        <w:t>граф и генератор.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Запишите сгенерированный сигнал в файл данных. Откройте его в пак</w:t>
      </w:r>
      <w:r>
        <w:rPr>
          <w:szCs w:val="28"/>
        </w:rPr>
        <w:t>е</w:t>
      </w:r>
      <w:r>
        <w:rPr>
          <w:szCs w:val="28"/>
        </w:rPr>
        <w:t xml:space="preserve">те </w:t>
      </w:r>
      <w:proofErr w:type="spellStart"/>
      <w:r>
        <w:rPr>
          <w:szCs w:val="28"/>
          <w:lang w:val="en-US"/>
        </w:rPr>
        <w:t>MathCad</w:t>
      </w:r>
      <w:proofErr w:type="spellEnd"/>
      <w:r w:rsidRPr="00DE6B33">
        <w:rPr>
          <w:szCs w:val="28"/>
        </w:rPr>
        <w:t xml:space="preserve">. </w:t>
      </w:r>
      <w:r>
        <w:rPr>
          <w:szCs w:val="28"/>
        </w:rPr>
        <w:t>Выведите на график реальный сигнал и сигнал смоделир</w:t>
      </w:r>
      <w:r>
        <w:rPr>
          <w:szCs w:val="28"/>
        </w:rPr>
        <w:t>о</w:t>
      </w:r>
      <w:r>
        <w:rPr>
          <w:szCs w:val="28"/>
        </w:rPr>
        <w:t>ванный в программе</w:t>
      </w:r>
      <w:proofErr w:type="gramStart"/>
      <w:r>
        <w:rPr>
          <w:szCs w:val="28"/>
        </w:rPr>
        <w:t>.О</w:t>
      </w:r>
      <w:proofErr w:type="gramEnd"/>
      <w:r>
        <w:rPr>
          <w:szCs w:val="28"/>
        </w:rPr>
        <w:t>цените разницу между сигналами синхронизир</w:t>
      </w:r>
      <w:r>
        <w:rPr>
          <w:szCs w:val="28"/>
        </w:rPr>
        <w:t>о</w:t>
      </w:r>
      <w:r>
        <w:rPr>
          <w:szCs w:val="28"/>
        </w:rPr>
        <w:t>вав их. Постройте график разницы между моделью и реальным сигн</w:t>
      </w:r>
      <w:r>
        <w:rPr>
          <w:szCs w:val="28"/>
        </w:rPr>
        <w:t>а</w:t>
      </w:r>
      <w:r>
        <w:rPr>
          <w:szCs w:val="28"/>
        </w:rPr>
        <w:t>лом.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Оцениете СКО и среднее отклонение реального сигнала от модели.</w:t>
      </w:r>
    </w:p>
    <w:p w:rsidR="008A2F45" w:rsidRPr="00EE3AB3" w:rsidRDefault="008A2F45" w:rsidP="008A2F45">
      <w:pPr>
        <w:ind w:firstLine="360"/>
        <w:rPr>
          <w:b/>
          <w:i/>
          <w:szCs w:val="28"/>
        </w:rPr>
      </w:pPr>
      <w:r w:rsidRPr="00EE3AB3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хорошо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Используя полученные в домашней подготовке, таблицы </w:t>
      </w:r>
      <w:proofErr w:type="gramStart"/>
      <w:r>
        <w:rPr>
          <w:szCs w:val="28"/>
        </w:rPr>
        <w:t>сигналов</w:t>
      </w:r>
      <w:proofErr w:type="gramEnd"/>
      <w:r>
        <w:rPr>
          <w:szCs w:val="28"/>
        </w:rPr>
        <w:t xml:space="preserve"> з</w:t>
      </w:r>
      <w:r>
        <w:rPr>
          <w:szCs w:val="28"/>
        </w:rPr>
        <w:t>а</w:t>
      </w:r>
      <w:r>
        <w:rPr>
          <w:szCs w:val="28"/>
        </w:rPr>
        <w:t xml:space="preserve">грузите в генератор. 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Проведите измерение реального сигнала на выходе прибора. Запишите результаты измерения в файл.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Обработайте файл, как в п.7</w:t>
      </w:r>
    </w:p>
    <w:p w:rsidR="008A2F45" w:rsidRPr="000E640F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Сделайте выводы </w:t>
      </w:r>
    </w:p>
    <w:p w:rsidR="008A2F45" w:rsidRPr="00DA4EA9" w:rsidRDefault="008A2F45" w:rsidP="008A2F45">
      <w:pPr>
        <w:rPr>
          <w:b/>
          <w:i/>
          <w:szCs w:val="28"/>
        </w:rPr>
      </w:pPr>
      <w:r w:rsidRPr="00DA4EA9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 w:rsidRPr="00EE3AB3">
        <w:rPr>
          <w:szCs w:val="28"/>
        </w:rPr>
        <w:t xml:space="preserve">Запустите </w:t>
      </w:r>
      <w:r w:rsidRPr="00EE3AB3">
        <w:rPr>
          <w:szCs w:val="28"/>
          <w:lang w:val="en-US"/>
        </w:rPr>
        <w:tab/>
        <w:t>Labview</w:t>
      </w:r>
      <w:r>
        <w:rPr>
          <w:szCs w:val="28"/>
        </w:rPr>
        <w:t>.</w:t>
      </w:r>
    </w:p>
    <w:p w:rsidR="008A2F45" w:rsidRPr="000E640F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 w:rsidRPr="00DA4EA9">
        <w:rPr>
          <w:szCs w:val="28"/>
        </w:rPr>
        <w:t xml:space="preserve"> </w:t>
      </w:r>
      <w:r w:rsidRPr="00EE3AB3">
        <w:rPr>
          <w:szCs w:val="28"/>
        </w:rPr>
        <w:t xml:space="preserve">Создайте программу </w:t>
      </w:r>
      <w:r>
        <w:rPr>
          <w:szCs w:val="28"/>
        </w:rPr>
        <w:t>управляющую генератором. Учтите возможность изменять форму сигнала в реальном режиме времени</w:t>
      </w:r>
      <w:r w:rsidRPr="00EE3AB3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>
        <w:rPr>
          <w:szCs w:val="28"/>
        </w:rPr>
        <w:t>Проверьте работоспособность.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Опишите принцип работы аналового генератора.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Опишите принцип действия цифрового генератора.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Какие погрешности имеют место при гненерации сигналов?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 сформировать сигнал  с заданными параметрами для загрузки в г</w:t>
      </w:r>
      <w:r w:rsidRPr="000F74F7">
        <w:rPr>
          <w:szCs w:val="28"/>
        </w:rPr>
        <w:t>е</w:t>
      </w:r>
      <w:r w:rsidRPr="000F74F7">
        <w:rPr>
          <w:szCs w:val="28"/>
        </w:rPr>
        <w:t>нератор?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Какие виды генераторов существуют</w:t>
      </w:r>
      <w:r w:rsidRPr="000F74F7">
        <w:rPr>
          <w:szCs w:val="28"/>
          <w:lang w:val="en-US"/>
        </w:rPr>
        <w:t>?</w:t>
      </w:r>
    </w:p>
    <w:p w:rsidR="008A2F45" w:rsidRDefault="008A2F45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343105559"/>
      <w:r w:rsidRPr="008F5BDC">
        <w:rPr>
          <w:rFonts w:ascii="Times New Roman" w:hAnsi="Times New Roman" w:cs="Times New Roman"/>
          <w:sz w:val="36"/>
          <w:szCs w:val="36"/>
        </w:rPr>
        <w:lastRenderedPageBreak/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6</w:t>
      </w:r>
      <w:bookmarkEnd w:id="9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Измерение параметров цепей с шумовой компонентой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фазовых и спектральных измерений. На</w:t>
      </w:r>
      <w:r>
        <w:rPr>
          <w:szCs w:val="28"/>
        </w:rPr>
        <w:t>у</w:t>
      </w:r>
      <w:r>
        <w:rPr>
          <w:szCs w:val="28"/>
        </w:rPr>
        <w:t xml:space="preserve">читься проводить измерения и оценивать погрешность.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Изучите разделы курса метрологии, касающиеся многократных измер</w:t>
      </w:r>
      <w:r w:rsidRPr="000F74F7">
        <w:rPr>
          <w:szCs w:val="28"/>
        </w:rPr>
        <w:t>е</w:t>
      </w:r>
      <w:r w:rsidRPr="000F74F7">
        <w:rPr>
          <w:szCs w:val="28"/>
        </w:rPr>
        <w:t>ний.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 xml:space="preserve">Создайте в пакете </w:t>
      </w:r>
      <w:proofErr w:type="spellStart"/>
      <w:r w:rsidRPr="000F74F7">
        <w:rPr>
          <w:szCs w:val="28"/>
          <w:lang w:val="en-US"/>
        </w:rPr>
        <w:t>MathCad</w:t>
      </w:r>
      <w:proofErr w:type="spellEnd"/>
      <w:r w:rsidRPr="001E43E4">
        <w:rPr>
          <w:szCs w:val="28"/>
        </w:rPr>
        <w:t xml:space="preserve"> </w:t>
      </w:r>
      <w:r w:rsidRPr="000F74F7">
        <w:rPr>
          <w:szCs w:val="28"/>
        </w:rPr>
        <w:t xml:space="preserve">или </w:t>
      </w:r>
      <w:proofErr w:type="spellStart"/>
      <w:r w:rsidRPr="000F74F7">
        <w:rPr>
          <w:szCs w:val="28"/>
          <w:lang w:val="en-US"/>
        </w:rPr>
        <w:t>Labview</w:t>
      </w:r>
      <w:proofErr w:type="spellEnd"/>
      <w:r w:rsidRPr="001E43E4">
        <w:rPr>
          <w:szCs w:val="28"/>
        </w:rPr>
        <w:t xml:space="preserve"> </w:t>
      </w:r>
      <w:r w:rsidRPr="000F74F7">
        <w:rPr>
          <w:szCs w:val="28"/>
        </w:rPr>
        <w:t>модель сигнала для исследования АЧХ. (</w:t>
      </w:r>
      <w:r w:rsidRPr="000F74F7">
        <w:rPr>
          <w:i/>
          <w:szCs w:val="28"/>
        </w:rPr>
        <w:t>ЛЧМ сигнал с шумовой компонентой</w:t>
      </w:r>
      <w:r w:rsidRPr="000F74F7">
        <w:rPr>
          <w:szCs w:val="28"/>
        </w:rPr>
        <w:t xml:space="preserve">) </w:t>
      </w:r>
      <w:proofErr w:type="gramStart"/>
      <w:r w:rsidRPr="000F74F7">
        <w:rPr>
          <w:szCs w:val="28"/>
        </w:rPr>
        <w:t>См</w:t>
      </w:r>
      <w:proofErr w:type="gramEnd"/>
      <w:r w:rsidRPr="000F74F7">
        <w:rPr>
          <w:szCs w:val="28"/>
        </w:rPr>
        <w:t>. Таблицу заданий 6.1. (сделайте промежуточные сигналы, прямоугольные видео и радио и</w:t>
      </w:r>
      <w:r w:rsidRPr="000F74F7">
        <w:rPr>
          <w:szCs w:val="28"/>
        </w:rPr>
        <w:t>м</w:t>
      </w:r>
      <w:r w:rsidRPr="000F74F7">
        <w:rPr>
          <w:szCs w:val="28"/>
        </w:rPr>
        <w:t>пульсы, сигнал треугольной формы, ЧМ сигнал с модуляцией сигналом треугольной формы, видеоимпульс ЛЧМ и полученый сигнал с шумовой компонентой).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Определите основные погрешности при измерении цифровым осцилл</w:t>
      </w:r>
      <w:r w:rsidRPr="000F74F7">
        <w:rPr>
          <w:szCs w:val="28"/>
        </w:rPr>
        <w:t>о</w:t>
      </w:r>
      <w:r w:rsidRPr="000F74F7">
        <w:rPr>
          <w:szCs w:val="28"/>
        </w:rPr>
        <w:t xml:space="preserve">графом амплитуды сигналов. Выпишите их. 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Создайте алгоритм и напишите программу обработки сигнала.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Изучите описание лабораторных пунктов, создайте таблицы для записи результатов измерения в лаборатории.</w:t>
      </w:r>
    </w:p>
    <w:tbl>
      <w:tblPr>
        <w:tblStyle w:val="a7"/>
        <w:tblpPr w:leftFromText="180" w:rightFromText="180" w:vertAnchor="text" w:horzAnchor="margin" w:tblpXSpec="center" w:tblpY="61"/>
        <w:tblW w:w="0" w:type="auto"/>
        <w:tblLook w:val="04A0"/>
      </w:tblPr>
      <w:tblGrid>
        <w:gridCol w:w="1683"/>
        <w:gridCol w:w="1294"/>
        <w:gridCol w:w="1040"/>
        <w:gridCol w:w="955"/>
        <w:gridCol w:w="877"/>
        <w:gridCol w:w="1002"/>
        <w:gridCol w:w="997"/>
        <w:gridCol w:w="1002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6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7E75D0">
              <w:rPr>
                <w:rFonts w:ascii="Times New Roman" w:hAnsi="Times New Roman"/>
                <w:szCs w:val="28"/>
              </w:rPr>
              <w:t>Установочные значения для домашней подготовки.</w:t>
            </w:r>
          </w:p>
        </w:tc>
      </w:tr>
      <w:tr w:rsidR="000F74F7" w:rsidTr="000F74F7">
        <w:tc>
          <w:tcPr>
            <w:tcW w:w="1683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683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Фильтр</w:t>
            </w:r>
          </w:p>
        </w:tc>
        <w:tc>
          <w:tcPr>
            <w:tcW w:w="129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</w:tr>
      <w:tr w:rsidR="000F74F7" w:rsidTr="000F74F7">
        <w:tc>
          <w:tcPr>
            <w:tcW w:w="1683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29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0F74F7" w:rsidTr="000F74F7">
        <w:tc>
          <w:tcPr>
            <w:tcW w:w="1683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ср,</w:t>
            </w:r>
            <w:r w:rsidRPr="003C7906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29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1.592</w:t>
            </w:r>
          </w:p>
        </w:tc>
      </w:tr>
      <w:tr w:rsidR="000F74F7" w:rsidTr="000F74F7">
        <w:tc>
          <w:tcPr>
            <w:tcW w:w="1683" w:type="dxa"/>
            <w:vMerge w:val="restart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Параметры сигнала</w:t>
            </w:r>
          </w:p>
        </w:tc>
        <w:tc>
          <w:tcPr>
            <w:tcW w:w="7167" w:type="dxa"/>
            <w:gridSpan w:val="7"/>
          </w:tcPr>
          <w:p w:rsidR="000F74F7" w:rsidRPr="009B623F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Сигнал с линейной частотной модуляцией от 100 Гц до 30 кГц, длительностью 0,1 с и амплитудой</w:t>
            </w:r>
          </w:p>
        </w:tc>
      </w:tr>
      <w:tr w:rsidR="000F74F7" w:rsidTr="000F74F7">
        <w:tc>
          <w:tcPr>
            <w:tcW w:w="1683" w:type="dxa"/>
            <w:vMerge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94" w:type="dxa"/>
          </w:tcPr>
          <w:p w:rsidR="000F74F7" w:rsidRPr="009B623F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1В</w:t>
            </w:r>
          </w:p>
        </w:tc>
        <w:tc>
          <w:tcPr>
            <w:tcW w:w="1040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955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87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99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</w:tr>
      <w:tr w:rsidR="000F74F7" w:rsidTr="000F74F7">
        <w:tc>
          <w:tcPr>
            <w:tcW w:w="1683" w:type="dxa"/>
          </w:tcPr>
          <w:p w:rsidR="000F74F7" w:rsidRPr="007E75D0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Параметры шумовой компоненты</w:t>
            </w:r>
          </w:p>
        </w:tc>
        <w:tc>
          <w:tcPr>
            <w:tcW w:w="1294" w:type="dxa"/>
          </w:tcPr>
          <w:p w:rsidR="000F74F7" w:rsidRPr="006C24FB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Г/0,1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40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Р/0,1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955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Г/0,2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87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Р/0,2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Г/0,15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99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Р/0,15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Г/0,05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</w:tr>
      <w:tr w:rsidR="000F74F7" w:rsidTr="000F74F7">
        <w:tc>
          <w:tcPr>
            <w:tcW w:w="8850" w:type="dxa"/>
            <w:gridSpan w:val="8"/>
          </w:tcPr>
          <w:p w:rsidR="000F74F7" w:rsidRPr="007E75D0" w:rsidRDefault="000F74F7" w:rsidP="000F74F7">
            <w:pPr>
              <w:pStyle w:val="a6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Распределение: </w:t>
            </w:r>
            <w:proofErr w:type="gramStart"/>
            <w:r>
              <w:rPr>
                <w:rFonts w:ascii="Times New Roman" w:hAnsi="Times New Roman"/>
              </w:rPr>
              <w:t>Г-</w:t>
            </w:r>
            <w:proofErr w:type="gramEnd"/>
            <w:r>
              <w:rPr>
                <w:rFonts w:ascii="Times New Roman" w:hAnsi="Times New Roman"/>
              </w:rPr>
              <w:t xml:space="preserve"> гаусово; Р- равномерное/ СКО</w:t>
            </w:r>
          </w:p>
        </w:tc>
      </w:tr>
    </w:tbl>
    <w:p w:rsidR="000F74F7" w:rsidRPr="00073E2E" w:rsidRDefault="000F74F7" w:rsidP="000F74F7">
      <w:pPr>
        <w:pStyle w:val="a6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Default="008A2F45" w:rsidP="000F74F7">
      <w:pPr>
        <w:pStyle w:val="a6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37895">
        <w:rPr>
          <w:b/>
          <w:i/>
          <w:szCs w:val="28"/>
          <w:u w:val="single"/>
        </w:rPr>
        <w:t xml:space="preserve">Включите блок </w:t>
      </w:r>
      <w:r w:rsidRPr="00837895">
        <w:rPr>
          <w:b/>
          <w:i/>
          <w:szCs w:val="28"/>
          <w:u w:val="single"/>
          <w:lang w:val="en-US"/>
        </w:rPr>
        <w:t>NI</w:t>
      </w:r>
      <w:r w:rsidRPr="00837895">
        <w:rPr>
          <w:b/>
          <w:i/>
          <w:szCs w:val="28"/>
          <w:u w:val="single"/>
        </w:rPr>
        <w:t xml:space="preserve"> </w:t>
      </w:r>
      <w:r w:rsidRPr="00837895">
        <w:rPr>
          <w:b/>
          <w:i/>
          <w:szCs w:val="28"/>
          <w:u w:val="single"/>
          <w:lang w:val="en-US"/>
        </w:rPr>
        <w:t>PXI</w:t>
      </w:r>
      <w:r w:rsidRPr="00837895">
        <w:rPr>
          <w:b/>
          <w:i/>
          <w:szCs w:val="28"/>
          <w:u w:val="single"/>
        </w:rPr>
        <w:t>-1033.Перезагрузите компьютер</w:t>
      </w:r>
      <w:r w:rsidRPr="00BA6A39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27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27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27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lastRenderedPageBreak/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27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к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Pr="0015120A" w:rsidRDefault="008A2F45" w:rsidP="008A2F45">
      <w:pPr>
        <w:ind w:firstLine="360"/>
        <w:jc w:val="both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 w:rsidRPr="0026249F">
        <w:rPr>
          <w:szCs w:val="28"/>
        </w:rPr>
        <w:t xml:space="preserve">Загрузите в генератор сигнал полученый при выполнении домашней подготовки. </w:t>
      </w:r>
    </w:p>
    <w:p w:rsidR="008A2F45" w:rsidRPr="0026249F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 w:rsidRPr="0026249F">
        <w:rPr>
          <w:szCs w:val="28"/>
        </w:rPr>
        <w:t>С помощью осциллографа</w:t>
      </w:r>
      <w:r>
        <w:rPr>
          <w:szCs w:val="28"/>
        </w:rPr>
        <w:t xml:space="preserve"> и анализатора спектра</w:t>
      </w:r>
      <w:r w:rsidRPr="0026249F">
        <w:rPr>
          <w:szCs w:val="28"/>
        </w:rPr>
        <w:t xml:space="preserve"> проверьте его </w:t>
      </w:r>
      <w:r>
        <w:rPr>
          <w:szCs w:val="28"/>
        </w:rPr>
        <w:t>пр</w:t>
      </w:r>
      <w:r>
        <w:rPr>
          <w:szCs w:val="28"/>
        </w:rPr>
        <w:t>а</w:t>
      </w:r>
      <w:r>
        <w:rPr>
          <w:szCs w:val="28"/>
        </w:rPr>
        <w:t>вильность</w:t>
      </w:r>
      <w:r w:rsidRPr="0026249F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Засинхронизируйте осциллограф и генератор по первому каналу.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Соберите фильтр согласно таблице 6.1. соединив указанные компоне</w:t>
      </w:r>
      <w:r>
        <w:rPr>
          <w:szCs w:val="28"/>
        </w:rPr>
        <w:t>н</w:t>
      </w:r>
      <w:r>
        <w:rPr>
          <w:szCs w:val="28"/>
        </w:rPr>
        <w:t>ты на макетной плате.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Проведите измерение. Для этого с генератора подайте на вход фильтра и канал </w:t>
      </w:r>
      <w:r>
        <w:rPr>
          <w:szCs w:val="28"/>
          <w:lang w:val="en-US"/>
        </w:rPr>
        <w:t>Ch</w:t>
      </w:r>
      <w:r>
        <w:rPr>
          <w:szCs w:val="28"/>
        </w:rPr>
        <w:t xml:space="preserve">0 осциллографа, а выход фильтра соедините с входом </w:t>
      </w:r>
      <w:r>
        <w:rPr>
          <w:szCs w:val="28"/>
          <w:lang w:val="en-US"/>
        </w:rPr>
        <w:t>Ch</w:t>
      </w:r>
      <w:r w:rsidRPr="001E43E4">
        <w:rPr>
          <w:szCs w:val="28"/>
        </w:rPr>
        <w:t xml:space="preserve">1 </w:t>
      </w:r>
      <w:r>
        <w:rPr>
          <w:szCs w:val="28"/>
        </w:rPr>
        <w:t>осциллографа. Задайте время развертки</w:t>
      </w:r>
      <w:r w:rsidRPr="001E43E4">
        <w:rPr>
          <w:szCs w:val="28"/>
        </w:rPr>
        <w:t xml:space="preserve"> </w:t>
      </w:r>
      <w:r>
        <w:rPr>
          <w:szCs w:val="28"/>
        </w:rPr>
        <w:t>осциллографа, так чтобы ЛЧМ импульс максимально укладывался на экран осциллографа.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 Убедитесь, что огибающая сигнала на входе </w:t>
      </w:r>
      <w:r>
        <w:rPr>
          <w:szCs w:val="28"/>
          <w:lang w:val="en-US"/>
        </w:rPr>
        <w:t>Ch</w:t>
      </w:r>
      <w:r w:rsidRPr="001E43E4">
        <w:rPr>
          <w:szCs w:val="28"/>
        </w:rPr>
        <w:t xml:space="preserve">1 </w:t>
      </w:r>
      <w:r>
        <w:rPr>
          <w:szCs w:val="28"/>
        </w:rPr>
        <w:t xml:space="preserve">осциллографа будет похожа на АЧХ исследуемого фильтра. 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Сохраните 10 измерений в файлы данных и в графической форме. </w:t>
      </w: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хорошо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Обработайте сигнал. Для этого выделите </w:t>
      </w:r>
      <w:proofErr w:type="gramStart"/>
      <w:r>
        <w:rPr>
          <w:szCs w:val="28"/>
        </w:rPr>
        <w:t>огибающую</w:t>
      </w:r>
      <w:proofErr w:type="gramEnd"/>
      <w:r>
        <w:rPr>
          <w:szCs w:val="28"/>
        </w:rPr>
        <w:t xml:space="preserve"> (проведеите д</w:t>
      </w:r>
      <w:r>
        <w:rPr>
          <w:szCs w:val="28"/>
        </w:rPr>
        <w:t>е</w:t>
      </w:r>
      <w:r>
        <w:rPr>
          <w:szCs w:val="28"/>
        </w:rPr>
        <w:t>тектирование). Очистите сигнал от шумовых компонент методом у</w:t>
      </w:r>
      <w:r>
        <w:rPr>
          <w:szCs w:val="28"/>
        </w:rPr>
        <w:t>с</w:t>
      </w:r>
      <w:r>
        <w:rPr>
          <w:szCs w:val="28"/>
        </w:rPr>
        <w:t xml:space="preserve">реднения. 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Для каждого из записаных измерений повторите процедуру. Постройте все полученные результаты на один график.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По характерным частотам оцените уровень разброса сигналов (оцените математическое ожидание и СКО выборки из 10 </w:t>
      </w:r>
      <w:proofErr w:type="gramStart"/>
      <w:r>
        <w:rPr>
          <w:szCs w:val="28"/>
        </w:rPr>
        <w:t>шт</w:t>
      </w:r>
      <w:proofErr w:type="gramEnd"/>
      <w:r>
        <w:rPr>
          <w:szCs w:val="28"/>
        </w:rPr>
        <w:t xml:space="preserve">). </w:t>
      </w: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Разработайте программу для автоматического измерения АЧХ. И оце</w:t>
      </w:r>
      <w:r>
        <w:rPr>
          <w:szCs w:val="28"/>
        </w:rPr>
        <w:t>н</w:t>
      </w:r>
      <w:r>
        <w:rPr>
          <w:szCs w:val="28"/>
        </w:rPr>
        <w:t xml:space="preserve">ки параметров.  </w:t>
      </w:r>
    </w:p>
    <w:p w:rsidR="008A2F45" w:rsidRPr="0015120A" w:rsidRDefault="008A2F45" w:rsidP="008A2F45">
      <w:pPr>
        <w:ind w:left="360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рассчитать коэффициент передачи фильтра низких (высоких) ча</w:t>
      </w:r>
      <w:r>
        <w:rPr>
          <w:szCs w:val="28"/>
        </w:rPr>
        <w:t>с</w:t>
      </w:r>
      <w:r>
        <w:rPr>
          <w:szCs w:val="28"/>
        </w:rPr>
        <w:t>тот?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</w:t>
      </w:r>
      <w:r>
        <w:rPr>
          <w:szCs w:val="28"/>
        </w:rPr>
        <w:t>л</w:t>
      </w:r>
      <w:r>
        <w:rPr>
          <w:szCs w:val="28"/>
        </w:rPr>
        <w:t>лографе?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lastRenderedPageBreak/>
        <w:t>Как оценить погрешность измерения периода на осциллографе?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осуществляется измерение разности фаз входного и выходного сигнала?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АЧХ?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ФЧХ?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Какие внешние помехи влияют на результат измерения?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Что влияет на точность измерения цифровым осциллографом?</w:t>
      </w:r>
    </w:p>
    <w:p w:rsidR="008A2F45" w:rsidRPr="0015120A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 xml:space="preserve">Поясните принцип действия аналогового осциллографа. 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0" w:name="_Toc343105560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7</w:t>
      </w:r>
      <w:bookmarkEnd w:id="10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ИЗМЕРЕНИЯ ПАРАМЕТРОВ ЭЛЕМЕНТОВ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измерений параметров элементов: емк</w:t>
      </w:r>
      <w:r>
        <w:rPr>
          <w:szCs w:val="28"/>
        </w:rPr>
        <w:t>о</w:t>
      </w:r>
      <w:r>
        <w:rPr>
          <w:szCs w:val="28"/>
        </w:rPr>
        <w:t>сти и индуктивности. Научиться проводить измерения и оценивать погре</w:t>
      </w:r>
      <w:r>
        <w:rPr>
          <w:szCs w:val="28"/>
        </w:rPr>
        <w:t>ш</w:t>
      </w:r>
      <w:r>
        <w:rPr>
          <w:szCs w:val="28"/>
        </w:rPr>
        <w:t xml:space="preserve">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3823C1" w:rsidRDefault="008A2F45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Изучите резонансный метод измерения реактивного сопротивления. Нарисуйте структурную схему измерительной установки. </w:t>
      </w:r>
      <w:r w:rsidR="003823C1">
        <w:rPr>
          <w:szCs w:val="28"/>
        </w:rPr>
        <w:t>Приведите  расчетные соотношения.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Предложите методику измерения емкости и индуктивности по оценке изменения коэффициента передачи.</w:t>
      </w:r>
      <w:r w:rsidRPr="003823C1">
        <w:rPr>
          <w:szCs w:val="28"/>
        </w:rPr>
        <w:t xml:space="preserve"> </w:t>
      </w:r>
      <w:r>
        <w:rPr>
          <w:szCs w:val="28"/>
        </w:rPr>
        <w:t>Выведите соотношения.</w:t>
      </w:r>
    </w:p>
    <w:p w:rsid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Постройте график зависимости емкости (и индуктивности)  от коэфф</w:t>
      </w:r>
      <w:r>
        <w:rPr>
          <w:szCs w:val="28"/>
        </w:rPr>
        <w:t>и</w:t>
      </w:r>
      <w:r>
        <w:rPr>
          <w:szCs w:val="28"/>
        </w:rPr>
        <w:t>циента передачи на частоте равной частоте среза фильтра для вашего варианта. (</w:t>
      </w:r>
      <w:r>
        <w:rPr>
          <w:szCs w:val="28"/>
          <w:lang w:val="en-US"/>
        </w:rPr>
        <w:t>R=1 </w:t>
      </w:r>
      <w:r>
        <w:rPr>
          <w:szCs w:val="28"/>
        </w:rPr>
        <w:t xml:space="preserve">кОм,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= см. табл.7.1) 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Проведите оценку погрешности метода.</w:t>
      </w:r>
    </w:p>
    <w:p w:rsidR="008A2F45" w:rsidRDefault="008A2F45" w:rsidP="000F74F7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Изучите релаксационный метод измерения реактивного сопротивления. Нарисуйте структурную схему измерительной установки.</w:t>
      </w:r>
      <w:r w:rsidR="003823C1">
        <w:rPr>
          <w:szCs w:val="28"/>
        </w:rPr>
        <w:t xml:space="preserve"> Выведите соотношения. </w:t>
      </w:r>
    </w:p>
    <w:p w:rsid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Постройте график зависимости </w:t>
      </w:r>
      <w:proofErr w:type="gramStart"/>
      <w:r>
        <w:rPr>
          <w:szCs w:val="28"/>
        </w:rPr>
        <w:t>емкости</w:t>
      </w:r>
      <w:proofErr w:type="gramEnd"/>
      <w:r>
        <w:rPr>
          <w:szCs w:val="28"/>
        </w:rPr>
        <w:t xml:space="preserve"> и индуктивности от времени установления для прямоугольных импульсов с частотой равной частоте среза фильтра для вашего варианта. (</w:t>
      </w:r>
      <w:r>
        <w:rPr>
          <w:szCs w:val="28"/>
          <w:lang w:val="en-US"/>
        </w:rPr>
        <w:t>R</w:t>
      </w:r>
      <w:r w:rsidRPr="003823C1">
        <w:rPr>
          <w:szCs w:val="28"/>
        </w:rPr>
        <w:t>=1</w:t>
      </w:r>
      <w:r>
        <w:rPr>
          <w:szCs w:val="28"/>
          <w:lang w:val="en-US"/>
        </w:rPr>
        <w:t> </w:t>
      </w:r>
      <w:r>
        <w:rPr>
          <w:szCs w:val="28"/>
        </w:rPr>
        <w:t xml:space="preserve">кОм,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= см. табл.7.1) 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Проведите оценку погрешности метода.</w:t>
      </w:r>
    </w:p>
    <w:p w:rsidR="008A2F45" w:rsidRDefault="008A2F45" w:rsidP="000F74F7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Запишите расчетные соотношения для оценки погрешности измерения емкости и индуктивности, при прямом измерении прибором </w:t>
      </w:r>
      <w:r>
        <w:rPr>
          <w:szCs w:val="28"/>
          <w:lang w:val="en-US"/>
        </w:rPr>
        <w:t>NI</w:t>
      </w:r>
      <w:r w:rsidRPr="003E6869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3E6869">
        <w:rPr>
          <w:szCs w:val="28"/>
        </w:rPr>
        <w:t>-4072</w:t>
      </w:r>
      <w:r w:rsidRPr="006306B3">
        <w:rPr>
          <w:szCs w:val="28"/>
        </w:rPr>
        <w:t>.</w:t>
      </w:r>
    </w:p>
    <w:p w:rsidR="008A2F45" w:rsidRPr="00B9527F" w:rsidRDefault="008A2F45" w:rsidP="008A2F45">
      <w:pPr>
        <w:pStyle w:val="a6"/>
        <w:jc w:val="both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Default="008A2F45" w:rsidP="000F74F7">
      <w:pPr>
        <w:pStyle w:val="a6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37895">
        <w:rPr>
          <w:b/>
          <w:i/>
          <w:szCs w:val="28"/>
          <w:u w:val="single"/>
        </w:rPr>
        <w:t xml:space="preserve">Включите блок </w:t>
      </w:r>
      <w:r w:rsidRPr="00837895">
        <w:rPr>
          <w:b/>
          <w:i/>
          <w:szCs w:val="28"/>
          <w:u w:val="single"/>
          <w:lang w:val="en-US"/>
        </w:rPr>
        <w:t>NI</w:t>
      </w:r>
      <w:r w:rsidRPr="00837895">
        <w:rPr>
          <w:b/>
          <w:i/>
          <w:szCs w:val="28"/>
          <w:u w:val="single"/>
        </w:rPr>
        <w:t xml:space="preserve"> </w:t>
      </w:r>
      <w:r w:rsidRPr="00837895">
        <w:rPr>
          <w:b/>
          <w:i/>
          <w:szCs w:val="28"/>
          <w:u w:val="single"/>
          <w:lang w:val="en-US"/>
        </w:rPr>
        <w:t>PXI</w:t>
      </w:r>
      <w:r w:rsidRPr="00837895">
        <w:rPr>
          <w:b/>
          <w:i/>
          <w:szCs w:val="28"/>
          <w:u w:val="single"/>
        </w:rPr>
        <w:t>-1033.Перезагрузите компьютер</w:t>
      </w:r>
      <w:r w:rsidRPr="00BA6A39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lastRenderedPageBreak/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30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30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>
        <w:rPr>
          <w:b/>
          <w:i/>
          <w:szCs w:val="28"/>
          <w:lang w:val="en-US"/>
        </w:rPr>
        <w:t>DMM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мультиметром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>
        <w:rPr>
          <w:b/>
          <w:i/>
          <w:szCs w:val="28"/>
          <w:lang w:val="en-US"/>
        </w:rPr>
        <w:t>DMM</w:t>
      </w:r>
    </w:p>
    <w:p w:rsidR="008A2F45" w:rsidRDefault="008A2F45" w:rsidP="008A2F45">
      <w:pPr>
        <w:pStyle w:val="a6"/>
        <w:ind w:left="1440"/>
        <w:rPr>
          <w:b/>
          <w:i/>
          <w:szCs w:val="28"/>
        </w:rPr>
      </w:pP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к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Default="008A2F45" w:rsidP="008A2F45">
      <w:pPr>
        <w:ind w:firstLine="360"/>
        <w:rPr>
          <w:b/>
          <w:i/>
          <w:szCs w:val="28"/>
        </w:rPr>
      </w:pPr>
    </w:p>
    <w:p w:rsidR="008A2F45" w:rsidRPr="0015120A" w:rsidRDefault="008A2F45" w:rsidP="008A2F45">
      <w:pPr>
        <w:ind w:firstLine="360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i/>
          <w:szCs w:val="28"/>
        </w:rPr>
        <w:t xml:space="preserve">Подключите к прибору </w:t>
      </w:r>
      <w:r>
        <w:rPr>
          <w:szCs w:val="28"/>
          <w:lang w:val="en-US"/>
        </w:rPr>
        <w:t>NI</w:t>
      </w:r>
      <w:r w:rsidRPr="00FD1D91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FD1D91">
        <w:rPr>
          <w:szCs w:val="28"/>
        </w:rPr>
        <w:t>-4072</w:t>
      </w:r>
      <w:r>
        <w:rPr>
          <w:szCs w:val="28"/>
        </w:rPr>
        <w:t xml:space="preserve"> измерительные щупы проведите </w:t>
      </w:r>
      <w:proofErr w:type="spellStart"/>
      <w:r>
        <w:rPr>
          <w:szCs w:val="28"/>
        </w:rPr>
        <w:t>автоколлибровку</w:t>
      </w:r>
      <w:proofErr w:type="spellEnd"/>
      <w:r w:rsidR="00FA6205">
        <w:rPr>
          <w:szCs w:val="28"/>
        </w:rPr>
        <w:t xml:space="preserve"> щупов</w:t>
      </w:r>
      <w:r>
        <w:rPr>
          <w:szCs w:val="28"/>
        </w:rPr>
        <w:t xml:space="preserve">.  </w:t>
      </w:r>
    </w:p>
    <w:tbl>
      <w:tblPr>
        <w:tblStyle w:val="a7"/>
        <w:tblW w:w="0" w:type="auto"/>
        <w:tblInd w:w="720" w:type="dxa"/>
        <w:tblLook w:val="04A0"/>
      </w:tblPr>
      <w:tblGrid>
        <w:gridCol w:w="1155"/>
        <w:gridCol w:w="1100"/>
        <w:gridCol w:w="1097"/>
        <w:gridCol w:w="1098"/>
        <w:gridCol w:w="1100"/>
        <w:gridCol w:w="1102"/>
        <w:gridCol w:w="1100"/>
        <w:gridCol w:w="1098"/>
      </w:tblGrid>
      <w:tr w:rsidR="008A2F45" w:rsidTr="003823C1">
        <w:tc>
          <w:tcPr>
            <w:tcW w:w="8850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7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3823C1" w:rsidTr="003823C1">
        <w:tc>
          <w:tcPr>
            <w:tcW w:w="1155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8A2F45" w:rsidTr="003823C1">
        <w:tc>
          <w:tcPr>
            <w:tcW w:w="1155" w:type="dxa"/>
          </w:tcPr>
          <w:p w:rsidR="008A2F45" w:rsidRPr="00E45A0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097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102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1000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098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  <w:tr w:rsidR="003823C1" w:rsidTr="003823C1">
        <w:tc>
          <w:tcPr>
            <w:tcW w:w="1155" w:type="dxa"/>
          </w:tcPr>
          <w:p w:rsidR="003823C1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Cs w:val="28"/>
              </w:rPr>
              <w:t>, мГн</w:t>
            </w:r>
          </w:p>
        </w:tc>
        <w:tc>
          <w:tcPr>
            <w:tcW w:w="7695" w:type="dxa"/>
            <w:gridSpan w:val="7"/>
          </w:tcPr>
          <w:p w:rsidR="003823C1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Установлена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на плате </w:t>
            </w:r>
          </w:p>
        </w:tc>
      </w:tr>
      <w:tr w:rsidR="008A2F45" w:rsidTr="003823C1">
        <w:tc>
          <w:tcPr>
            <w:tcW w:w="1155" w:type="dxa"/>
          </w:tcPr>
          <w:p w:rsidR="008A2F45" w:rsidRPr="00E45A05" w:rsidRDefault="008A2F45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Cs w:val="28"/>
              </w:rPr>
              <w:t>, нФ</w:t>
            </w:r>
          </w:p>
        </w:tc>
        <w:tc>
          <w:tcPr>
            <w:tcW w:w="1100" w:type="dxa"/>
          </w:tcPr>
          <w:p w:rsidR="008A2F45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7" w:type="dxa"/>
          </w:tcPr>
          <w:p w:rsidR="008A2F45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</w:t>
            </w:r>
          </w:p>
        </w:tc>
        <w:tc>
          <w:tcPr>
            <w:tcW w:w="1100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102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470</w:t>
            </w:r>
          </w:p>
        </w:tc>
        <w:tc>
          <w:tcPr>
            <w:tcW w:w="1100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</w:t>
            </w:r>
          </w:p>
        </w:tc>
      </w:tr>
    </w:tbl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Используя прибор </w:t>
      </w:r>
      <w:r>
        <w:rPr>
          <w:szCs w:val="28"/>
          <w:lang w:val="en-US"/>
        </w:rPr>
        <w:t>NI</w:t>
      </w:r>
      <w:r w:rsidRPr="00FD1D91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FD1D91">
        <w:rPr>
          <w:szCs w:val="28"/>
        </w:rPr>
        <w:t>-4072</w:t>
      </w:r>
      <w:r>
        <w:rPr>
          <w:szCs w:val="28"/>
        </w:rPr>
        <w:t>.</w:t>
      </w:r>
      <w:r w:rsidRPr="00FD1D91">
        <w:rPr>
          <w:szCs w:val="28"/>
        </w:rPr>
        <w:t xml:space="preserve"> </w:t>
      </w:r>
      <w:r>
        <w:rPr>
          <w:szCs w:val="28"/>
        </w:rPr>
        <w:t>Проведите измерения параметров эл</w:t>
      </w:r>
      <w:r>
        <w:rPr>
          <w:szCs w:val="28"/>
        </w:rPr>
        <w:t>е</w:t>
      </w:r>
      <w:r>
        <w:rPr>
          <w:szCs w:val="28"/>
        </w:rPr>
        <w:t xml:space="preserve">ментов </w:t>
      </w:r>
      <w:r w:rsidRPr="003823C1">
        <w:rPr>
          <w:i/>
          <w:szCs w:val="28"/>
          <w:lang w:val="en-US"/>
        </w:rPr>
        <w:t>R</w:t>
      </w:r>
      <w:r w:rsidRPr="003823C1">
        <w:rPr>
          <w:i/>
          <w:szCs w:val="28"/>
        </w:rPr>
        <w:t xml:space="preserve">, </w:t>
      </w:r>
      <w:r w:rsidRPr="003823C1">
        <w:rPr>
          <w:i/>
          <w:szCs w:val="28"/>
          <w:lang w:val="en-US"/>
        </w:rPr>
        <w:t>L</w:t>
      </w:r>
      <w:r w:rsidRPr="003823C1">
        <w:rPr>
          <w:i/>
          <w:szCs w:val="28"/>
        </w:rPr>
        <w:t xml:space="preserve">, </w:t>
      </w:r>
      <w:r w:rsidRPr="003823C1">
        <w:rPr>
          <w:i/>
          <w:szCs w:val="28"/>
          <w:lang w:val="en-US"/>
        </w:rPr>
        <w:t>C</w:t>
      </w:r>
      <w:r>
        <w:rPr>
          <w:szCs w:val="28"/>
        </w:rPr>
        <w:t>.</w:t>
      </w:r>
      <w:r w:rsidRPr="00FD1D91">
        <w:rPr>
          <w:szCs w:val="28"/>
        </w:rPr>
        <w:t xml:space="preserve"> </w:t>
      </w:r>
      <w:r>
        <w:rPr>
          <w:szCs w:val="28"/>
        </w:rPr>
        <w:t xml:space="preserve">Результаты </w:t>
      </w:r>
      <w:r w:rsidR="003823C1">
        <w:rPr>
          <w:szCs w:val="28"/>
        </w:rPr>
        <w:t xml:space="preserve">занесите в </w:t>
      </w:r>
      <w:r>
        <w:rPr>
          <w:szCs w:val="28"/>
        </w:rPr>
        <w:t>таблицу.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>Рассчитайте погрешности измерения</w:t>
      </w:r>
      <w:r w:rsidR="003823C1">
        <w:rPr>
          <w:szCs w:val="28"/>
        </w:rPr>
        <w:t xml:space="preserve">, </w:t>
      </w:r>
      <w:r>
        <w:rPr>
          <w:szCs w:val="28"/>
        </w:rPr>
        <w:t>п.5</w:t>
      </w:r>
      <w:r w:rsidR="003823C1">
        <w:rPr>
          <w:szCs w:val="28"/>
        </w:rPr>
        <w:t xml:space="preserve"> </w:t>
      </w:r>
      <w:r>
        <w:rPr>
          <w:szCs w:val="28"/>
        </w:rPr>
        <w:t>.</w:t>
      </w:r>
    </w:p>
    <w:p w:rsidR="008A2F45" w:rsidRDefault="008A2F45" w:rsidP="008A2F45">
      <w:pPr>
        <w:pStyle w:val="a6"/>
        <w:rPr>
          <w:b/>
          <w:i/>
          <w:szCs w:val="28"/>
        </w:rPr>
      </w:pPr>
    </w:p>
    <w:p w:rsidR="008A2F45" w:rsidRPr="00FD1D91" w:rsidRDefault="008A2F45" w:rsidP="008A2F45">
      <w:pPr>
        <w:pStyle w:val="a6"/>
        <w:rPr>
          <w:b/>
          <w:i/>
          <w:szCs w:val="28"/>
        </w:rPr>
      </w:pPr>
      <w:r w:rsidRPr="00FD1D91">
        <w:rPr>
          <w:b/>
          <w:i/>
          <w:szCs w:val="28"/>
        </w:rPr>
        <w:t>Уровень хорошо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Засинхронизируйте осциллограф и генератор по первому каналу.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 w:rsidRPr="003823C1">
        <w:rPr>
          <w:szCs w:val="28"/>
        </w:rPr>
        <w:t>Соберите схему измерителя</w:t>
      </w:r>
      <w:r>
        <w:rPr>
          <w:szCs w:val="28"/>
        </w:rPr>
        <w:t>. Используйте фильтр низких частот первого порядка, как базовую конструкцию.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 w:rsidRPr="003823C1">
        <w:rPr>
          <w:szCs w:val="28"/>
        </w:rPr>
        <w:t xml:space="preserve">Используйте </w:t>
      </w:r>
      <w:r w:rsidR="003823C1" w:rsidRPr="003823C1">
        <w:rPr>
          <w:szCs w:val="28"/>
        </w:rPr>
        <w:t>сопротивление</w:t>
      </w:r>
      <w:r w:rsidRPr="003823C1">
        <w:rPr>
          <w:szCs w:val="28"/>
        </w:rPr>
        <w:t xml:space="preserve"> </w:t>
      </w:r>
      <w:r w:rsidRPr="003823C1">
        <w:rPr>
          <w:b/>
          <w:szCs w:val="28"/>
        </w:rPr>
        <w:t>1 кОм</w:t>
      </w:r>
      <w:r w:rsidRPr="003823C1">
        <w:rPr>
          <w:szCs w:val="28"/>
        </w:rPr>
        <w:t xml:space="preserve"> </w:t>
      </w:r>
      <w:r w:rsidR="003823C1">
        <w:rPr>
          <w:szCs w:val="28"/>
        </w:rPr>
        <w:t>в построенном вами фильтре</w:t>
      </w:r>
      <w:r w:rsidRPr="003823C1">
        <w:rPr>
          <w:szCs w:val="28"/>
        </w:rPr>
        <w:t xml:space="preserve">. 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Оцените частоту среза, построенного Вами фильтра.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Установите полученную в п.10 частоту на генераторе формы сигналов. Напряжение на выходе генератора 1В. (Сигнал гармонический.)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Используя п.3. домашней подготовки измерьте значение емкости (и</w:t>
      </w:r>
      <w:r>
        <w:rPr>
          <w:szCs w:val="28"/>
        </w:rPr>
        <w:t>н</w:t>
      </w:r>
      <w:r>
        <w:rPr>
          <w:szCs w:val="28"/>
        </w:rPr>
        <w:t>дуктивности) запишите результат, получаемый по графику и рассч</w:t>
      </w:r>
      <w:r>
        <w:rPr>
          <w:szCs w:val="28"/>
        </w:rPr>
        <w:t>и</w:t>
      </w:r>
      <w:r>
        <w:rPr>
          <w:szCs w:val="28"/>
        </w:rPr>
        <w:t xml:space="preserve">танный по формуле. </w:t>
      </w:r>
    </w:p>
    <w:p w:rsidR="003823C1" w:rsidRP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Проведите измерение для емкости </w:t>
      </w:r>
      <w:r w:rsidRPr="003823C1">
        <w:rPr>
          <w:i/>
          <w:szCs w:val="28"/>
        </w:rPr>
        <w:t>0,5</w:t>
      </w:r>
      <w:proofErr w:type="gramStart"/>
      <w:r w:rsidRPr="003823C1">
        <w:rPr>
          <w:i/>
          <w:szCs w:val="28"/>
        </w:rPr>
        <w:t>С</w:t>
      </w:r>
      <w:proofErr w:type="gramEnd"/>
      <w:r>
        <w:rPr>
          <w:szCs w:val="28"/>
        </w:rPr>
        <w:t xml:space="preserve"> и </w:t>
      </w:r>
      <w:r w:rsidRPr="003823C1">
        <w:rPr>
          <w:i/>
          <w:szCs w:val="28"/>
        </w:rPr>
        <w:t>2С</w:t>
      </w:r>
      <w:r>
        <w:rPr>
          <w:szCs w:val="28"/>
        </w:rPr>
        <w:t>.</w:t>
      </w:r>
    </w:p>
    <w:p w:rsidR="003823C1" w:rsidRP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Оцените погрешности и запишите результаты измерений.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i/>
          <w:szCs w:val="28"/>
        </w:rPr>
        <w:t>Проделайте п.8-12, 14 для индуктивности.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Установите полученную в п.10 частоту на генераторе формы сигналов. Напряжение на выходе генератора 1В. (Сигнал прямоугольной формы.)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lastRenderedPageBreak/>
        <w:t xml:space="preserve">Подстройте частоту таким образом, чтобы отчетливо </w:t>
      </w:r>
      <w:proofErr w:type="gramStart"/>
      <w:r>
        <w:rPr>
          <w:szCs w:val="28"/>
        </w:rPr>
        <w:t>стал</w:t>
      </w:r>
      <w:proofErr w:type="gramEnd"/>
      <w:r>
        <w:rPr>
          <w:szCs w:val="28"/>
        </w:rPr>
        <w:t xml:space="preserve"> виден пер</w:t>
      </w:r>
      <w:r>
        <w:rPr>
          <w:szCs w:val="28"/>
        </w:rPr>
        <w:t>е</w:t>
      </w:r>
      <w:r>
        <w:rPr>
          <w:szCs w:val="28"/>
        </w:rPr>
        <w:t xml:space="preserve">ходный процесс (частоту требуется понизить). 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Используя п.6. домашней подготовки измерьте значение емкости (и</w:t>
      </w:r>
      <w:r>
        <w:rPr>
          <w:szCs w:val="28"/>
        </w:rPr>
        <w:t>н</w:t>
      </w:r>
      <w:r>
        <w:rPr>
          <w:szCs w:val="28"/>
        </w:rPr>
        <w:t>дуктивности) запишите результат, получаемый по графику и рассч</w:t>
      </w:r>
      <w:r>
        <w:rPr>
          <w:szCs w:val="28"/>
        </w:rPr>
        <w:t>и</w:t>
      </w:r>
      <w:r>
        <w:rPr>
          <w:szCs w:val="28"/>
        </w:rPr>
        <w:t xml:space="preserve">танный по формуле. </w:t>
      </w:r>
    </w:p>
    <w:p w:rsidR="003823C1" w:rsidRP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Проведите измерение для емкости </w:t>
      </w:r>
      <w:r w:rsidRPr="003823C1">
        <w:rPr>
          <w:i/>
          <w:szCs w:val="28"/>
        </w:rPr>
        <w:t>0,5</w:t>
      </w:r>
      <w:proofErr w:type="gramStart"/>
      <w:r w:rsidRPr="003823C1">
        <w:rPr>
          <w:i/>
          <w:szCs w:val="28"/>
        </w:rPr>
        <w:t>С</w:t>
      </w:r>
      <w:proofErr w:type="gramEnd"/>
      <w:r>
        <w:rPr>
          <w:szCs w:val="28"/>
        </w:rPr>
        <w:t xml:space="preserve"> и </w:t>
      </w:r>
      <w:r w:rsidRPr="003823C1">
        <w:rPr>
          <w:i/>
          <w:szCs w:val="28"/>
        </w:rPr>
        <w:t>2С</w:t>
      </w:r>
      <w:r>
        <w:rPr>
          <w:szCs w:val="28"/>
        </w:rPr>
        <w:t>.</w:t>
      </w:r>
    </w:p>
    <w:p w:rsidR="003823C1" w:rsidRP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Оцените погрешности и запишите результаты измерений.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i/>
          <w:szCs w:val="28"/>
        </w:rPr>
        <w:t>Проделайте п.16-18, 20 для индуктивности.</w:t>
      </w:r>
    </w:p>
    <w:p w:rsidR="003823C1" w:rsidRPr="003823C1" w:rsidRDefault="003823C1" w:rsidP="003823C1">
      <w:pPr>
        <w:ind w:left="284"/>
        <w:jc w:val="both"/>
        <w:rPr>
          <w:i/>
          <w:szCs w:val="28"/>
        </w:rPr>
      </w:pP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 Разработайте программу для автоматического измерения Параметров элементов любым способом на усмотрение студента.  </w:t>
      </w:r>
    </w:p>
    <w:p w:rsidR="008A2F45" w:rsidRPr="0015120A" w:rsidRDefault="008A2F45" w:rsidP="008A2F45">
      <w:pPr>
        <w:ind w:left="360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рассчитать коэффициент передачи фильтра низких частот?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</w:t>
      </w:r>
      <w:r>
        <w:rPr>
          <w:szCs w:val="28"/>
        </w:rPr>
        <w:t>л</w:t>
      </w:r>
      <w:r>
        <w:rPr>
          <w:szCs w:val="28"/>
        </w:rPr>
        <w:t>лографе?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периода на осциллографе?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осуществляется измерение разности фаз входного и выходного сигнала?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индуктивности релаксационным методом?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емкости резонансным методом?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Какие внешние помехи влияют на результат измерения параметров элементов?</w:t>
      </w:r>
    </w:p>
    <w:p w:rsidR="008A2F45" w:rsidRPr="004242A7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 xml:space="preserve">Как влияет </w:t>
      </w:r>
      <w:proofErr w:type="gramStart"/>
      <w:r>
        <w:rPr>
          <w:szCs w:val="28"/>
        </w:rPr>
        <w:t>собственная</w:t>
      </w:r>
      <w:proofErr w:type="gramEnd"/>
      <w:r>
        <w:rPr>
          <w:szCs w:val="28"/>
        </w:rPr>
        <w:t xml:space="preserve"> емекость катушки индуктивности на измерение параметров индуктивности?</w:t>
      </w:r>
    </w:p>
    <w:p w:rsidR="008A2F45" w:rsidRDefault="008A2F45" w:rsidP="005F0F6A">
      <w:pPr>
        <w:rPr>
          <w:sz w:val="20"/>
        </w:rPr>
      </w:pPr>
    </w:p>
    <w:p w:rsidR="008A2F45" w:rsidRDefault="008A2F45" w:rsidP="005F0F6A">
      <w:pPr>
        <w:rPr>
          <w:sz w:val="20"/>
        </w:rPr>
      </w:pPr>
    </w:p>
    <w:p w:rsidR="008A2F45" w:rsidRDefault="008A2F45" w:rsidP="008A2F45">
      <w:pPr>
        <w:pStyle w:val="1"/>
      </w:pPr>
      <w:bookmarkStart w:id="11" w:name="_Toc343105561"/>
      <w:r w:rsidRPr="008A2F45">
        <w:t>Литература</w:t>
      </w:r>
      <w:bookmarkEnd w:id="11"/>
      <w:r w:rsidRPr="008A2F45">
        <w:t xml:space="preserve"> </w:t>
      </w:r>
    </w:p>
    <w:p w:rsidR="000F74F7" w:rsidRPr="000F74F7" w:rsidRDefault="000F74F7" w:rsidP="000F74F7">
      <w:pPr>
        <w:numPr>
          <w:ilvl w:val="0"/>
          <w:numId w:val="32"/>
        </w:numPr>
        <w:spacing w:after="0" w:line="240" w:lineRule="auto"/>
        <w:jc w:val="both"/>
        <w:rPr>
          <w:b/>
        </w:rPr>
      </w:pPr>
      <w:r>
        <w:rPr>
          <w:rFonts w:eastAsia="Calibri"/>
        </w:rPr>
        <w:t>Дворяшин Б.В. Основ</w:t>
      </w:r>
      <w:r w:rsidR="00A771C1">
        <w:rPr>
          <w:rFonts w:eastAsia="Calibri"/>
        </w:rPr>
        <w:t>ы</w:t>
      </w:r>
      <w:r>
        <w:rPr>
          <w:rFonts w:eastAsia="Calibri"/>
        </w:rPr>
        <w:t xml:space="preserve"> метрологии и радиоизмерения: Учебн. пособие для вузов. - М: Радио и связь,1993.-320 с. </w:t>
      </w:r>
    </w:p>
    <w:p w:rsidR="000F74F7" w:rsidRDefault="000F74F7" w:rsidP="000F74F7">
      <w:pPr>
        <w:numPr>
          <w:ilvl w:val="0"/>
          <w:numId w:val="32"/>
        </w:numPr>
        <w:spacing w:after="0" w:line="240" w:lineRule="auto"/>
      </w:pPr>
      <w:r>
        <w:t xml:space="preserve">Баскаков С.И. Лекции по теории цепей. </w:t>
      </w:r>
      <w:proofErr w:type="gramStart"/>
      <w:r>
        <w:t>–М</w:t>
      </w:r>
      <w:proofErr w:type="gramEnd"/>
      <w:r>
        <w:t>.: Из-во МЭИ,1991. -224 с.</w:t>
      </w:r>
    </w:p>
    <w:p w:rsidR="000F74F7" w:rsidRDefault="000F74F7" w:rsidP="000F74F7">
      <w:pPr>
        <w:numPr>
          <w:ilvl w:val="0"/>
          <w:numId w:val="32"/>
        </w:numPr>
        <w:spacing w:after="0" w:line="240" w:lineRule="auto"/>
      </w:pPr>
      <w:r>
        <w:t>Баскаков С.И. Радиотехнические цепи и сигналы: учеб</w:t>
      </w:r>
      <w:proofErr w:type="gramStart"/>
      <w:r>
        <w:t>.д</w:t>
      </w:r>
      <w:proofErr w:type="gramEnd"/>
      <w:r>
        <w:t xml:space="preserve">ля вузов по спец. «Радиотехника»- 3е изд.,-М:Высш. шк.,2000. -462с. </w:t>
      </w:r>
    </w:p>
    <w:p w:rsidR="000F74F7" w:rsidRDefault="000F74F7" w:rsidP="00A771C1">
      <w:pPr>
        <w:spacing w:after="0" w:line="240" w:lineRule="auto"/>
        <w:ind w:left="360"/>
        <w:jc w:val="both"/>
        <w:rPr>
          <w:rFonts w:eastAsia="Calibri"/>
          <w:b/>
        </w:rPr>
      </w:pPr>
    </w:p>
    <w:p w:rsidR="008A2F45" w:rsidRDefault="008A2F45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FA6205" w:rsidRDefault="00FA6205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0"/>
        </w:rPr>
        <w:id w:val="40941064"/>
        <w:docPartObj>
          <w:docPartGallery w:val="Table of Contents"/>
          <w:docPartUnique/>
        </w:docPartObj>
      </w:sdtPr>
      <w:sdtContent>
        <w:p w:rsidR="00A771C1" w:rsidRDefault="00A771C1">
          <w:pPr>
            <w:pStyle w:val="af"/>
          </w:pPr>
          <w:r>
            <w:t>Оглавление</w:t>
          </w:r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A771C1">
            <w:instrText xml:space="preserve"> TOC \o "1-3" \h \z \u </w:instrText>
          </w:r>
          <w:r>
            <w:fldChar w:fldCharType="separate"/>
          </w:r>
          <w:hyperlink w:anchor="_Toc343105552" w:history="1">
            <w:r w:rsidR="00A771C1" w:rsidRPr="00085FC4">
              <w:rPr>
                <w:rStyle w:val="af0"/>
                <w:noProof/>
              </w:rPr>
              <w:t>Предисловие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3" w:history="1">
            <w:r w:rsidR="00A771C1" w:rsidRPr="00085FC4">
              <w:rPr>
                <w:rStyle w:val="af0"/>
                <w:noProof/>
              </w:rPr>
              <w:t>Описание лабораторного стенда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4" w:history="1">
            <w:r w:rsidR="00A771C1" w:rsidRPr="00085FC4">
              <w:rPr>
                <w:rStyle w:val="af0"/>
                <w:noProof/>
              </w:rPr>
              <w:t>ЛАБОРАТОРНАЯ РАБОТА №1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5" w:history="1">
            <w:r w:rsidR="00A771C1" w:rsidRPr="00085FC4">
              <w:rPr>
                <w:rStyle w:val="af0"/>
                <w:noProof/>
              </w:rPr>
              <w:t>ЛАБОРАТОРНАЯ РАБОТА №2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6" w:history="1">
            <w:r w:rsidR="00A771C1" w:rsidRPr="00085FC4">
              <w:rPr>
                <w:rStyle w:val="af0"/>
                <w:noProof/>
              </w:rPr>
              <w:t>ЛАБОРАТОРНАЯ РАБОТА №3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7" w:history="1">
            <w:r w:rsidR="00A771C1" w:rsidRPr="00085FC4">
              <w:rPr>
                <w:rStyle w:val="af0"/>
                <w:noProof/>
              </w:rPr>
              <w:t>ЛАБОРАТОРНАЯ РАБОТА №4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8" w:history="1">
            <w:r w:rsidR="00A771C1" w:rsidRPr="00085FC4">
              <w:rPr>
                <w:rStyle w:val="af0"/>
                <w:noProof/>
              </w:rPr>
              <w:t>ЛАБОРАТОРНАЯ РАБОТА №5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9" w:history="1">
            <w:r w:rsidR="00A771C1" w:rsidRPr="00085FC4">
              <w:rPr>
                <w:rStyle w:val="af0"/>
                <w:noProof/>
              </w:rPr>
              <w:t>ЛАБОРАТОРНАЯ РАБОТА №6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60" w:history="1">
            <w:r w:rsidR="00A771C1" w:rsidRPr="00085FC4">
              <w:rPr>
                <w:rStyle w:val="af0"/>
                <w:noProof/>
              </w:rPr>
              <w:t>ЛАБОРАТОРНАЯ РАБОТА №7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61" w:history="1">
            <w:r w:rsidR="00A771C1" w:rsidRPr="00085FC4">
              <w:rPr>
                <w:rStyle w:val="af0"/>
                <w:noProof/>
              </w:rPr>
              <w:t>Литература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55183B">
          <w:r>
            <w:fldChar w:fldCharType="end"/>
          </w:r>
        </w:p>
      </w:sdtContent>
    </w:sdt>
    <w:p w:rsidR="00FA6205" w:rsidRPr="00FA6205" w:rsidRDefault="00FA6205" w:rsidP="00FA6205">
      <w:pPr>
        <w:pStyle w:val="8"/>
        <w:jc w:val="center"/>
        <w:rPr>
          <w:sz w:val="16"/>
          <w:szCs w:val="16"/>
          <w:highlight w:val="yellow"/>
        </w:rPr>
      </w:pPr>
      <w:r w:rsidRPr="00FA6205">
        <w:rPr>
          <w:sz w:val="16"/>
          <w:szCs w:val="16"/>
          <w:highlight w:val="yellow"/>
        </w:rPr>
        <w:t>Учебное издание</w:t>
      </w:r>
    </w:p>
    <w:p w:rsidR="00FA6205" w:rsidRPr="00FA6205" w:rsidRDefault="00FA6205" w:rsidP="00FA6205">
      <w:pPr>
        <w:jc w:val="center"/>
        <w:rPr>
          <w:b/>
          <w:highlight w:val="yellow"/>
        </w:rPr>
      </w:pP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jc w:val="center"/>
        <w:rPr>
          <w:sz w:val="16"/>
          <w:highlight w:val="yellow"/>
        </w:rPr>
      </w:pPr>
      <w:proofErr w:type="spellStart"/>
      <w:r w:rsidRPr="00FA6205">
        <w:rPr>
          <w:b/>
          <w:bCs/>
          <w:sz w:val="16"/>
          <w:highlight w:val="yellow"/>
        </w:rPr>
        <w:t>Крутских</w:t>
      </w:r>
      <w:proofErr w:type="spellEnd"/>
      <w:r w:rsidRPr="00FA6205">
        <w:rPr>
          <w:b/>
          <w:bCs/>
          <w:sz w:val="16"/>
          <w:highlight w:val="yellow"/>
        </w:rPr>
        <w:t xml:space="preserve"> </w:t>
      </w:r>
      <w:r w:rsidRPr="00FA6205">
        <w:rPr>
          <w:bCs/>
          <w:sz w:val="16"/>
          <w:highlight w:val="yellow"/>
        </w:rPr>
        <w:t>Владислав Викторович</w:t>
      </w:r>
    </w:p>
    <w:p w:rsidR="00FA6205" w:rsidRPr="00FA6205" w:rsidRDefault="00FA6205" w:rsidP="00FA6205">
      <w:pPr>
        <w:jc w:val="center"/>
        <w:rPr>
          <w:sz w:val="16"/>
          <w:highlight w:val="yellow"/>
        </w:rPr>
      </w:pP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  <w:r w:rsidRPr="00FA6205">
        <w:rPr>
          <w:b/>
          <w:sz w:val="18"/>
          <w:szCs w:val="18"/>
          <w:highlight w:val="yellow"/>
        </w:rPr>
        <w:t>ОСНОВЫ ЦИФРОВОЙ ТЕХНИКИ</w:t>
      </w: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 xml:space="preserve">ЛАБОРАТОРНО-ПРАКТИЧЕСКИЕ 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>РАБОТЫ № 1-4, В</w:t>
      </w:r>
      <w:proofErr w:type="gramStart"/>
      <w:r w:rsidRPr="00FA6205">
        <w:rPr>
          <w:sz w:val="18"/>
          <w:highlight w:val="yellow"/>
        </w:rPr>
        <w:t>1</w:t>
      </w:r>
      <w:proofErr w:type="gramEnd"/>
      <w:r w:rsidRPr="00FA6205">
        <w:rPr>
          <w:sz w:val="18"/>
          <w:highlight w:val="yellow"/>
        </w:rPr>
        <w:t>, В2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  <w:r w:rsidRPr="00FA6205">
        <w:rPr>
          <w:sz w:val="18"/>
          <w:highlight w:val="yellow"/>
        </w:rPr>
        <w:t xml:space="preserve"> «</w:t>
      </w:r>
      <w:r w:rsidRPr="00FA6205">
        <w:rPr>
          <w:sz w:val="18"/>
          <w:szCs w:val="16"/>
          <w:highlight w:val="yellow"/>
        </w:rPr>
        <w:t>Аппаратные средства вычислительной техники</w:t>
      </w:r>
      <w:r w:rsidRPr="00FA6205">
        <w:rPr>
          <w:sz w:val="18"/>
          <w:highlight w:val="yellow"/>
        </w:rPr>
        <w:t>»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>для студентов, обучающихся по направлению «</w:t>
      </w:r>
      <w:r w:rsidRPr="00FA6205">
        <w:rPr>
          <w:i/>
          <w:sz w:val="12"/>
          <w:szCs w:val="28"/>
          <w:highlight w:val="yellow"/>
        </w:rPr>
        <w:t>___________</w:t>
      </w:r>
      <w:r w:rsidRPr="00FA6205">
        <w:rPr>
          <w:sz w:val="18"/>
          <w:highlight w:val="yellow"/>
        </w:rPr>
        <w:t>»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rPr>
          <w:sz w:val="16"/>
          <w:highlight w:val="yellow"/>
        </w:rPr>
      </w:pPr>
      <w:r w:rsidRPr="00FA6205">
        <w:rPr>
          <w:sz w:val="16"/>
          <w:highlight w:val="yellow"/>
        </w:rPr>
        <w:t xml:space="preserve">Редактор </w:t>
      </w:r>
    </w:p>
    <w:p w:rsidR="00FA6205" w:rsidRPr="00FA6205" w:rsidRDefault="00FA6205" w:rsidP="00FA6205">
      <w:pPr>
        <w:pBdr>
          <w:bottom w:val="single" w:sz="12" w:space="1" w:color="auto"/>
        </w:pBdr>
        <w:rPr>
          <w:sz w:val="16"/>
          <w:highlight w:val="yellow"/>
        </w:rPr>
      </w:pPr>
      <w:r w:rsidRPr="00FA6205">
        <w:rPr>
          <w:sz w:val="16"/>
          <w:highlight w:val="yellow"/>
        </w:rPr>
        <w:t xml:space="preserve">Редактор издательства Г.Ф. </w:t>
      </w:r>
      <w:proofErr w:type="spellStart"/>
      <w:r w:rsidRPr="00FA6205">
        <w:rPr>
          <w:sz w:val="16"/>
          <w:highlight w:val="yellow"/>
        </w:rPr>
        <w:t>Раджабова</w:t>
      </w:r>
      <w:proofErr w:type="spellEnd"/>
    </w:p>
    <w:p w:rsidR="00FA6205" w:rsidRPr="00FA6205" w:rsidRDefault="00FA6205" w:rsidP="00FA6205">
      <w:pPr>
        <w:rPr>
          <w:sz w:val="16"/>
          <w:highlight w:val="yellow"/>
        </w:rPr>
      </w:pPr>
      <w:proofErr w:type="spellStart"/>
      <w:r w:rsidRPr="00FA6205">
        <w:rPr>
          <w:sz w:val="16"/>
          <w:highlight w:val="yellow"/>
        </w:rPr>
        <w:t>Темплан</w:t>
      </w:r>
      <w:proofErr w:type="spellEnd"/>
      <w:r w:rsidRPr="00FA6205">
        <w:rPr>
          <w:sz w:val="16"/>
          <w:highlight w:val="yellow"/>
        </w:rPr>
        <w:t xml:space="preserve"> издания МЭИ 2015 (</w:t>
      </w:r>
      <w:r w:rsidRPr="00FA6205">
        <w:rPr>
          <w:sz w:val="16"/>
          <w:highlight w:val="yellow"/>
          <w:lang w:val="en-US"/>
        </w:rPr>
        <w:t>I</w:t>
      </w:r>
      <w:r w:rsidRPr="00FA6205">
        <w:rPr>
          <w:sz w:val="16"/>
          <w:highlight w:val="yellow"/>
        </w:rPr>
        <w:t>), метод.    Подписано в печать</w:t>
      </w:r>
    </w:p>
    <w:p w:rsidR="00FA6205" w:rsidRPr="00FA6205" w:rsidRDefault="00FA6205" w:rsidP="00FA6205">
      <w:pPr>
        <w:rPr>
          <w:sz w:val="16"/>
          <w:highlight w:val="yellow"/>
        </w:rPr>
      </w:pPr>
      <w:r w:rsidRPr="00FA6205">
        <w:rPr>
          <w:sz w:val="16"/>
          <w:highlight w:val="yellow"/>
        </w:rPr>
        <w:t>Печать офсетная    Формат 60х84/16</w:t>
      </w:r>
      <w:proofErr w:type="gramStart"/>
      <w:r w:rsidRPr="00FA6205">
        <w:rPr>
          <w:sz w:val="16"/>
          <w:highlight w:val="yellow"/>
        </w:rPr>
        <w:t xml:space="preserve">          Ф</w:t>
      </w:r>
      <w:proofErr w:type="gramEnd"/>
      <w:r w:rsidRPr="00FA6205">
        <w:rPr>
          <w:sz w:val="16"/>
          <w:highlight w:val="yellow"/>
        </w:rPr>
        <w:t xml:space="preserve">из. </w:t>
      </w:r>
      <w:proofErr w:type="spellStart"/>
      <w:r w:rsidRPr="00FA6205">
        <w:rPr>
          <w:sz w:val="16"/>
          <w:highlight w:val="yellow"/>
        </w:rPr>
        <w:t>печ</w:t>
      </w:r>
      <w:proofErr w:type="spellEnd"/>
      <w:r w:rsidRPr="00FA6205">
        <w:rPr>
          <w:sz w:val="16"/>
          <w:highlight w:val="yellow"/>
        </w:rPr>
        <w:t>. л. 1,</w:t>
      </w:r>
      <w:ins w:id="12" w:author="kvv" w:date="2015-11-04T16:36:00Z">
        <w:r w:rsidRPr="00FA6205">
          <w:rPr>
            <w:sz w:val="16"/>
            <w:highlight w:val="yellow"/>
          </w:rPr>
          <w:t>2</w:t>
        </w:r>
      </w:ins>
      <w:del w:id="13" w:author="kvv" w:date="2015-11-04T16:36:00Z">
        <w:r w:rsidRPr="00FA6205" w:rsidDel="00C82CDD">
          <w:rPr>
            <w:sz w:val="16"/>
            <w:highlight w:val="yellow"/>
          </w:rPr>
          <w:delText>7</w:delText>
        </w:r>
      </w:del>
      <w:r w:rsidRPr="00FA6205">
        <w:rPr>
          <w:sz w:val="16"/>
          <w:highlight w:val="yellow"/>
        </w:rPr>
        <w:t>5               Тираж 100 экз.</w:t>
      </w:r>
    </w:p>
    <w:p w:rsidR="00FA6205" w:rsidRPr="00FA6205" w:rsidRDefault="00FA6205" w:rsidP="00FA6205">
      <w:pPr>
        <w:pBdr>
          <w:bottom w:val="single" w:sz="12" w:space="1" w:color="auto"/>
        </w:pBdr>
        <w:rPr>
          <w:sz w:val="16"/>
          <w:highlight w:val="yellow"/>
        </w:rPr>
      </w:pPr>
      <w:r w:rsidRPr="00FA6205">
        <w:rPr>
          <w:sz w:val="16"/>
          <w:highlight w:val="yellow"/>
        </w:rPr>
        <w:t>Изд. №</w:t>
      </w:r>
    </w:p>
    <w:p w:rsidR="00FA6205" w:rsidRDefault="00FA6205" w:rsidP="00FA6205">
      <w:pPr>
        <w:rPr>
          <w:sz w:val="16"/>
        </w:rPr>
      </w:pPr>
      <w:r w:rsidRPr="00FA6205">
        <w:rPr>
          <w:sz w:val="16"/>
          <w:highlight w:val="yellow"/>
        </w:rPr>
        <w:t xml:space="preserve">Издательство МЭИ, 111250, Москва, </w:t>
      </w:r>
      <w:proofErr w:type="spellStart"/>
      <w:r w:rsidRPr="00FA6205">
        <w:rPr>
          <w:sz w:val="16"/>
          <w:highlight w:val="yellow"/>
        </w:rPr>
        <w:t>Красноказарменная</w:t>
      </w:r>
      <w:proofErr w:type="spellEnd"/>
      <w:r w:rsidRPr="00FA6205">
        <w:rPr>
          <w:sz w:val="16"/>
          <w:highlight w:val="yellow"/>
        </w:rPr>
        <w:t xml:space="preserve"> ул., д. 14.</w:t>
      </w:r>
    </w:p>
    <w:p w:rsidR="00A771C1" w:rsidRPr="00FA6205" w:rsidRDefault="00FA6205" w:rsidP="008A2F45">
      <w:pPr>
        <w:rPr>
          <w:sz w:val="16"/>
        </w:rPr>
      </w:pPr>
      <w:r>
        <w:rPr>
          <w:sz w:val="16"/>
        </w:rPr>
        <w:t>Отпечатано в ООО</w:t>
      </w:r>
    </w:p>
    <w:sectPr w:rsidR="00A771C1" w:rsidRPr="00FA6205" w:rsidSect="008A2F45">
      <w:footerReference w:type="default" r:id="rId7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713" w:rsidRDefault="00B50713" w:rsidP="00812690">
      <w:pPr>
        <w:spacing w:after="0" w:line="240" w:lineRule="auto"/>
      </w:pPr>
      <w:r>
        <w:separator/>
      </w:r>
    </w:p>
  </w:endnote>
  <w:endnote w:type="continuationSeparator" w:id="0">
    <w:p w:rsidR="00B50713" w:rsidRDefault="00B50713" w:rsidP="0081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1063"/>
      <w:docPartObj>
        <w:docPartGallery w:val="Page Numbers (Bottom of Page)"/>
        <w:docPartUnique/>
      </w:docPartObj>
    </w:sdtPr>
    <w:sdtContent>
      <w:p w:rsidR="001262EC" w:rsidRDefault="0055183B">
        <w:pPr>
          <w:pStyle w:val="ad"/>
          <w:jc w:val="right"/>
        </w:pPr>
        <w:fldSimple w:instr=" PAGE   \* MERGEFORMAT ">
          <w:r w:rsidR="00707527">
            <w:rPr>
              <w:noProof/>
            </w:rPr>
            <w:t>13</w:t>
          </w:r>
        </w:fldSimple>
      </w:p>
    </w:sdtContent>
  </w:sdt>
  <w:p w:rsidR="001262EC" w:rsidRDefault="001262E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713" w:rsidRDefault="00B50713" w:rsidP="00812690">
      <w:pPr>
        <w:spacing w:after="0" w:line="240" w:lineRule="auto"/>
      </w:pPr>
      <w:r>
        <w:separator/>
      </w:r>
    </w:p>
  </w:footnote>
  <w:footnote w:type="continuationSeparator" w:id="0">
    <w:p w:rsidR="00B50713" w:rsidRDefault="00B50713" w:rsidP="00812690">
      <w:pPr>
        <w:spacing w:after="0" w:line="240" w:lineRule="auto"/>
      </w:pPr>
      <w:r>
        <w:continuationSeparator/>
      </w:r>
    </w:p>
  </w:footnote>
  <w:footnote w:id="1">
    <w:p w:rsidR="001262EC" w:rsidRPr="00B52F6A" w:rsidRDefault="001262EC" w:rsidP="00812690">
      <w:pPr>
        <w:pStyle w:val="a8"/>
      </w:pPr>
      <w:r>
        <w:rPr>
          <w:rStyle w:val="aa"/>
        </w:rPr>
        <w:footnoteRef/>
      </w:r>
      <w:r>
        <w:t xml:space="preserve"> </w:t>
      </w:r>
      <w:r w:rsidRPr="0003687C">
        <w:rPr>
          <w:b/>
        </w:rPr>
        <w:t>Массив</w:t>
      </w:r>
      <w:r>
        <w:t xml:space="preserve"> - это набор пронумерованных данных строго одного типа.</w:t>
      </w:r>
    </w:p>
  </w:footnote>
  <w:footnote w:id="2">
    <w:p w:rsidR="001262EC" w:rsidRDefault="001262EC" w:rsidP="00812690">
      <w:pPr>
        <w:pStyle w:val="a8"/>
      </w:pPr>
      <w:r>
        <w:rPr>
          <w:rStyle w:val="aa"/>
        </w:rPr>
        <w:footnoteRef/>
      </w:r>
      <w:r>
        <w:t xml:space="preserve"> </w:t>
      </w:r>
      <w:r w:rsidRPr="0003687C">
        <w:rPr>
          <w:b/>
        </w:rPr>
        <w:t>Структура</w:t>
      </w:r>
      <w:r>
        <w:t xml:space="preserve"> – это набор данных различных типов.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051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11FFD"/>
    <w:multiLevelType w:val="hybridMultilevel"/>
    <w:tmpl w:val="E93C3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EF6650"/>
    <w:multiLevelType w:val="hybridMultilevel"/>
    <w:tmpl w:val="CA163C6E"/>
    <w:lvl w:ilvl="0" w:tplc="889094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35ED54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53E2C"/>
    <w:multiLevelType w:val="hybridMultilevel"/>
    <w:tmpl w:val="9A7856BE"/>
    <w:lvl w:ilvl="0" w:tplc="1F6024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87E486F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E7925"/>
    <w:multiLevelType w:val="hybridMultilevel"/>
    <w:tmpl w:val="A1E4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80AEE"/>
    <w:multiLevelType w:val="multilevel"/>
    <w:tmpl w:val="C3AAF02C"/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>
    <w:nsid w:val="1C256217"/>
    <w:multiLevelType w:val="hybridMultilevel"/>
    <w:tmpl w:val="73DC5570"/>
    <w:lvl w:ilvl="0" w:tplc="B0AC69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307F5"/>
    <w:multiLevelType w:val="hybridMultilevel"/>
    <w:tmpl w:val="E696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017A2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E2F75"/>
    <w:multiLevelType w:val="hybridMultilevel"/>
    <w:tmpl w:val="8C4CB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45496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F6302"/>
    <w:multiLevelType w:val="hybridMultilevel"/>
    <w:tmpl w:val="F6C6A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F7792"/>
    <w:multiLevelType w:val="hybridMultilevel"/>
    <w:tmpl w:val="FADED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B4FA7"/>
    <w:multiLevelType w:val="hybridMultilevel"/>
    <w:tmpl w:val="34F4D3C8"/>
    <w:lvl w:ilvl="0" w:tplc="F176F754">
      <w:start w:val="1"/>
      <w:numFmt w:val="decimal"/>
      <w:lvlText w:val="%1."/>
      <w:lvlJc w:val="left"/>
      <w:pPr>
        <w:tabs>
          <w:tab w:val="num" w:pos="1635"/>
        </w:tabs>
        <w:ind w:left="1635" w:hanging="915"/>
      </w:pPr>
      <w:rPr>
        <w:rFonts w:hint="default"/>
        <w:b w:val="0"/>
        <w:i w:val="0"/>
      </w:rPr>
    </w:lvl>
    <w:lvl w:ilvl="1" w:tplc="28B4D526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155D2E"/>
    <w:multiLevelType w:val="hybridMultilevel"/>
    <w:tmpl w:val="DED0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B6DA7"/>
    <w:multiLevelType w:val="hybridMultilevel"/>
    <w:tmpl w:val="FC66584A"/>
    <w:lvl w:ilvl="0" w:tplc="7DAA88F0">
      <w:start w:val="1"/>
      <w:numFmt w:val="decimal"/>
      <w:lvlText w:val="%1"/>
      <w:lvlJc w:val="left"/>
      <w:pPr>
        <w:ind w:left="750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A335AFB"/>
    <w:multiLevelType w:val="hybridMultilevel"/>
    <w:tmpl w:val="00BC9678"/>
    <w:lvl w:ilvl="0" w:tplc="1F602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FA286C"/>
    <w:multiLevelType w:val="hybridMultilevel"/>
    <w:tmpl w:val="299A7EEA"/>
    <w:lvl w:ilvl="0" w:tplc="889094A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DE1217"/>
    <w:multiLevelType w:val="hybridMultilevel"/>
    <w:tmpl w:val="3BE8AC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0713FD"/>
    <w:multiLevelType w:val="hybridMultilevel"/>
    <w:tmpl w:val="26B0B3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EE35EE"/>
    <w:multiLevelType w:val="hybridMultilevel"/>
    <w:tmpl w:val="546E52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7771CE9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C252D"/>
    <w:multiLevelType w:val="hybridMultilevel"/>
    <w:tmpl w:val="CFD80DCC"/>
    <w:lvl w:ilvl="0" w:tplc="1F602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A4CCA"/>
    <w:multiLevelType w:val="hybridMultilevel"/>
    <w:tmpl w:val="68088C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D810D3"/>
    <w:multiLevelType w:val="hybridMultilevel"/>
    <w:tmpl w:val="FC66584A"/>
    <w:lvl w:ilvl="0" w:tplc="7DAA88F0">
      <w:start w:val="1"/>
      <w:numFmt w:val="decimal"/>
      <w:lvlText w:val="%1"/>
      <w:lvlJc w:val="left"/>
      <w:pPr>
        <w:ind w:left="750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730B3FE8"/>
    <w:multiLevelType w:val="hybridMultilevel"/>
    <w:tmpl w:val="F6C6A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A156A"/>
    <w:multiLevelType w:val="hybridMultilevel"/>
    <w:tmpl w:val="9332478C"/>
    <w:lvl w:ilvl="0" w:tplc="1F602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04257"/>
    <w:multiLevelType w:val="hybridMultilevel"/>
    <w:tmpl w:val="954898F6"/>
    <w:lvl w:ilvl="0" w:tplc="8890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27323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31026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041385"/>
    <w:multiLevelType w:val="singleLevel"/>
    <w:tmpl w:val="F086E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2">
    <w:nsid w:val="7BE561F8"/>
    <w:multiLevelType w:val="hybridMultilevel"/>
    <w:tmpl w:val="4DC854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6"/>
  </w:num>
  <w:num w:numId="5">
    <w:abstractNumId w:val="21"/>
  </w:num>
  <w:num w:numId="6">
    <w:abstractNumId w:val="9"/>
  </w:num>
  <w:num w:numId="7">
    <w:abstractNumId w:val="10"/>
  </w:num>
  <w:num w:numId="8">
    <w:abstractNumId w:val="26"/>
  </w:num>
  <w:num w:numId="9">
    <w:abstractNumId w:val="4"/>
  </w:num>
  <w:num w:numId="10">
    <w:abstractNumId w:val="8"/>
  </w:num>
  <w:num w:numId="11">
    <w:abstractNumId w:val="18"/>
  </w:num>
  <w:num w:numId="12">
    <w:abstractNumId w:val="20"/>
  </w:num>
  <w:num w:numId="13">
    <w:abstractNumId w:val="2"/>
  </w:num>
  <w:num w:numId="14">
    <w:abstractNumId w:val="28"/>
  </w:num>
  <w:num w:numId="15">
    <w:abstractNumId w:val="7"/>
  </w:num>
  <w:num w:numId="16">
    <w:abstractNumId w:val="3"/>
  </w:num>
  <w:num w:numId="17">
    <w:abstractNumId w:val="23"/>
  </w:num>
  <w:num w:numId="18">
    <w:abstractNumId w:val="27"/>
  </w:num>
  <w:num w:numId="19">
    <w:abstractNumId w:val="17"/>
  </w:num>
  <w:num w:numId="20">
    <w:abstractNumId w:val="32"/>
  </w:num>
  <w:num w:numId="21">
    <w:abstractNumId w:val="15"/>
  </w:num>
  <w:num w:numId="22">
    <w:abstractNumId w:val="30"/>
  </w:num>
  <w:num w:numId="23">
    <w:abstractNumId w:val="13"/>
  </w:num>
  <w:num w:numId="24">
    <w:abstractNumId w:val="5"/>
  </w:num>
  <w:num w:numId="25">
    <w:abstractNumId w:val="24"/>
  </w:num>
  <w:num w:numId="26">
    <w:abstractNumId w:val="19"/>
  </w:num>
  <w:num w:numId="27">
    <w:abstractNumId w:val="29"/>
  </w:num>
  <w:num w:numId="28">
    <w:abstractNumId w:val="22"/>
  </w:num>
  <w:num w:numId="29">
    <w:abstractNumId w:val="12"/>
  </w:num>
  <w:num w:numId="30">
    <w:abstractNumId w:val="0"/>
  </w:num>
  <w:num w:numId="31">
    <w:abstractNumId w:val="11"/>
  </w:num>
  <w:num w:numId="32">
    <w:abstractNumId w:val="31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DE0750"/>
    <w:rsid w:val="000903C2"/>
    <w:rsid w:val="000F74F7"/>
    <w:rsid w:val="001262EC"/>
    <w:rsid w:val="001E43E4"/>
    <w:rsid w:val="002A77E0"/>
    <w:rsid w:val="003368E2"/>
    <w:rsid w:val="003823C1"/>
    <w:rsid w:val="003D3027"/>
    <w:rsid w:val="003E0866"/>
    <w:rsid w:val="00505914"/>
    <w:rsid w:val="005215AF"/>
    <w:rsid w:val="0055183B"/>
    <w:rsid w:val="00595529"/>
    <w:rsid w:val="005F0F6A"/>
    <w:rsid w:val="00622922"/>
    <w:rsid w:val="006955B2"/>
    <w:rsid w:val="00707527"/>
    <w:rsid w:val="007334F0"/>
    <w:rsid w:val="007825F0"/>
    <w:rsid w:val="007B517E"/>
    <w:rsid w:val="007B5D14"/>
    <w:rsid w:val="007F4F18"/>
    <w:rsid w:val="00812690"/>
    <w:rsid w:val="008A2F45"/>
    <w:rsid w:val="008A640C"/>
    <w:rsid w:val="00A771C1"/>
    <w:rsid w:val="00AD1E11"/>
    <w:rsid w:val="00B50713"/>
    <w:rsid w:val="00B80DC9"/>
    <w:rsid w:val="00BD2C98"/>
    <w:rsid w:val="00BF558C"/>
    <w:rsid w:val="00CA3925"/>
    <w:rsid w:val="00CC49FA"/>
    <w:rsid w:val="00DE0750"/>
    <w:rsid w:val="00EC2753"/>
    <w:rsid w:val="00EC51C4"/>
    <w:rsid w:val="00F044ED"/>
    <w:rsid w:val="00FA6205"/>
    <w:rsid w:val="00FF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9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5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9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2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40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64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A2F45"/>
    <w:pPr>
      <w:spacing w:after="0" w:line="240" w:lineRule="auto"/>
      <w:ind w:left="720"/>
      <w:contextualSpacing/>
    </w:pPr>
    <w:rPr>
      <w:rFonts w:eastAsia="Times New Roman"/>
      <w:szCs w:val="24"/>
      <w:lang w:eastAsia="ru-RU"/>
    </w:rPr>
  </w:style>
  <w:style w:type="table" w:styleId="a7">
    <w:name w:val="Table Grid"/>
    <w:basedOn w:val="a1"/>
    <w:uiPriority w:val="59"/>
    <w:rsid w:val="0081269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812690"/>
    <w:pPr>
      <w:spacing w:after="0" w:line="240" w:lineRule="auto"/>
    </w:pPr>
    <w:rPr>
      <w:rFonts w:eastAsia="Times New Roman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812690"/>
    <w:rPr>
      <w:rFonts w:eastAsia="Times New Roman"/>
      <w:lang w:eastAsia="ru-RU"/>
    </w:rPr>
  </w:style>
  <w:style w:type="character" w:styleId="aa">
    <w:name w:val="footnote reference"/>
    <w:basedOn w:val="a0"/>
    <w:uiPriority w:val="99"/>
    <w:semiHidden/>
    <w:unhideWhenUsed/>
    <w:rsid w:val="00812690"/>
    <w:rPr>
      <w:vertAlign w:val="superscript"/>
    </w:rPr>
  </w:style>
  <w:style w:type="character" w:customStyle="1" w:styleId="100">
    <w:name w:val="Стиль 10 пт курсив подстрочные"/>
    <w:basedOn w:val="a0"/>
    <w:rsid w:val="005F0F6A"/>
    <w:rPr>
      <w:i/>
      <w:iCs/>
      <w:sz w:val="22"/>
      <w:vertAlign w:val="subscript"/>
    </w:rPr>
  </w:style>
  <w:style w:type="paragraph" w:styleId="ab">
    <w:name w:val="header"/>
    <w:basedOn w:val="a"/>
    <w:link w:val="ac"/>
    <w:uiPriority w:val="99"/>
    <w:semiHidden/>
    <w:unhideWhenUsed/>
    <w:rsid w:val="008A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A2F45"/>
    <w:rPr>
      <w:sz w:val="28"/>
    </w:rPr>
  </w:style>
  <w:style w:type="paragraph" w:styleId="ad">
    <w:name w:val="footer"/>
    <w:basedOn w:val="a"/>
    <w:link w:val="ae"/>
    <w:uiPriority w:val="99"/>
    <w:unhideWhenUsed/>
    <w:rsid w:val="008A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2F45"/>
    <w:rPr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A771C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71C1"/>
    <w:pPr>
      <w:spacing w:after="100"/>
    </w:pPr>
  </w:style>
  <w:style w:type="character" w:styleId="af0">
    <w:name w:val="Hyperlink"/>
    <w:basedOn w:val="a0"/>
    <w:uiPriority w:val="99"/>
    <w:unhideWhenUsed/>
    <w:rsid w:val="00A771C1"/>
    <w:rPr>
      <w:color w:val="0000FF" w:themeColor="hyperlink"/>
      <w:u w:val="single"/>
    </w:rPr>
  </w:style>
  <w:style w:type="paragraph" w:styleId="af1">
    <w:name w:val="Body Text"/>
    <w:basedOn w:val="a"/>
    <w:link w:val="af2"/>
    <w:rsid w:val="00505914"/>
    <w:pPr>
      <w:spacing w:after="0" w:line="240" w:lineRule="auto"/>
      <w:jc w:val="center"/>
    </w:pPr>
    <w:rPr>
      <w:rFonts w:eastAsia="Times New Roman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505914"/>
    <w:rPr>
      <w:rFonts w:eastAsia="Times New Roman"/>
      <w:szCs w:val="24"/>
      <w:lang w:eastAsia="ru-RU"/>
    </w:rPr>
  </w:style>
  <w:style w:type="paragraph" w:styleId="3">
    <w:name w:val="Body Text 3"/>
    <w:basedOn w:val="a"/>
    <w:link w:val="30"/>
    <w:rsid w:val="00505914"/>
    <w:pPr>
      <w:spacing w:after="0"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05914"/>
    <w:rPr>
      <w:rFonts w:eastAsia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0591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0591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af3">
    <w:name w:val="Revision"/>
    <w:hidden/>
    <w:uiPriority w:val="99"/>
    <w:semiHidden/>
    <w:rsid w:val="00505914"/>
    <w:pPr>
      <w:spacing w:after="0" w:line="240" w:lineRule="auto"/>
    </w:pPr>
    <w:rPr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A6205"/>
    <w:rPr>
      <w:rFonts w:asciiTheme="majorHAnsi" w:eastAsiaTheme="majorEastAsia" w:hAnsiTheme="majorHAnsi" w:cstheme="majorBid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FE2FF1-FFAF-4488-994C-8A237840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5965</Words>
  <Characters>34002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ORT</Company>
  <LinksUpToDate>false</LinksUpToDate>
  <CharactersWithSpaces>39888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E816-KVV</dc:creator>
  <cp:lastModifiedBy>Студент</cp:lastModifiedBy>
  <cp:revision>2</cp:revision>
  <cp:lastPrinted>2015-09-28T17:11:00Z</cp:lastPrinted>
  <dcterms:created xsi:type="dcterms:W3CDTF">2017-10-12T07:16:00Z</dcterms:created>
  <dcterms:modified xsi:type="dcterms:W3CDTF">2017-10-12T07:16:00Z</dcterms:modified>
</cp:coreProperties>
</file>